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33FE5" w14:textId="77777777" w:rsidR="007A74EE" w:rsidRDefault="007A74EE" w:rsidP="00E563B7">
      <w:pPr>
        <w:pStyle w:val="Ttulo"/>
      </w:pPr>
    </w:p>
    <w:p w14:paraId="4E553AC3" w14:textId="77777777" w:rsidR="007A74EE" w:rsidRDefault="007A74EE" w:rsidP="00E563B7">
      <w:pPr>
        <w:pStyle w:val="Ttulo"/>
      </w:pPr>
    </w:p>
    <w:p w14:paraId="6E13D3A2" w14:textId="77777777" w:rsidR="007A74EE" w:rsidRDefault="007A74EE" w:rsidP="00E563B7">
      <w:pPr>
        <w:pStyle w:val="Ttulo"/>
      </w:pPr>
    </w:p>
    <w:p w14:paraId="3B487CDF" w14:textId="36BC3A42" w:rsidR="0068246F" w:rsidRDefault="00E61D03" w:rsidP="00E563B7">
      <w:pPr>
        <w:pStyle w:val="Ttulo"/>
      </w:pPr>
      <w:r>
        <w:t>Análise Comparativa entre o Índice de Publicação e as Características dos Doutores em Ciências Contábeis Titulados em 2020</w:t>
      </w:r>
    </w:p>
    <w:p w14:paraId="66EB3F51" w14:textId="77777777" w:rsidR="0068246F" w:rsidRDefault="00E61D03" w:rsidP="00E563B7">
      <w:pPr>
        <w:pStyle w:val="Author"/>
      </w:pPr>
      <w:r>
        <w:t>Eliana Cardoso</w:t>
      </w:r>
    </w:p>
    <w:p w14:paraId="69E8EB21" w14:textId="77777777" w:rsidR="0068246F" w:rsidRDefault="00E61D03" w:rsidP="00E563B7">
      <w:pPr>
        <w:pStyle w:val="Data"/>
      </w:pPr>
      <w:r>
        <w:t>13/01/2025</w:t>
      </w:r>
    </w:p>
    <w:p w14:paraId="34CABD64" w14:textId="77777777" w:rsidR="007A74EE" w:rsidRDefault="007A74EE" w:rsidP="007A74EE">
      <w:pPr>
        <w:pStyle w:val="Corpodetexto"/>
      </w:pPr>
    </w:p>
    <w:p w14:paraId="362D6E84" w14:textId="77777777" w:rsidR="007A74EE" w:rsidRDefault="007A74EE" w:rsidP="007A74EE">
      <w:pPr>
        <w:pStyle w:val="Corpodetexto"/>
      </w:pPr>
    </w:p>
    <w:p w14:paraId="7054E061" w14:textId="77777777" w:rsidR="007A74EE" w:rsidRDefault="007A74EE" w:rsidP="007A74EE">
      <w:pPr>
        <w:pStyle w:val="Corpodetexto"/>
      </w:pPr>
    </w:p>
    <w:p w14:paraId="01C3FBEA" w14:textId="77777777" w:rsidR="007A74EE" w:rsidRDefault="007A74EE" w:rsidP="007A74EE">
      <w:pPr>
        <w:pStyle w:val="Corpodetexto"/>
      </w:pPr>
    </w:p>
    <w:p w14:paraId="6ABDE4D8" w14:textId="77777777" w:rsidR="007A74EE" w:rsidRDefault="007A74EE" w:rsidP="007A74EE">
      <w:pPr>
        <w:pStyle w:val="Corpodetexto"/>
      </w:pPr>
    </w:p>
    <w:p w14:paraId="510D98A8" w14:textId="77777777" w:rsidR="007A74EE" w:rsidRDefault="007A74EE" w:rsidP="007A74EE">
      <w:pPr>
        <w:pStyle w:val="Corpodetexto"/>
      </w:pPr>
    </w:p>
    <w:p w14:paraId="35AF15AE" w14:textId="77777777" w:rsidR="007A74EE" w:rsidRDefault="007A74EE" w:rsidP="007A74EE">
      <w:pPr>
        <w:pStyle w:val="Corpodetexto"/>
      </w:pPr>
    </w:p>
    <w:p w14:paraId="5114B485" w14:textId="77777777" w:rsidR="007A74EE" w:rsidRDefault="007A74EE" w:rsidP="007A74EE">
      <w:pPr>
        <w:pStyle w:val="Corpodetexto"/>
      </w:pPr>
    </w:p>
    <w:p w14:paraId="1004E0E6" w14:textId="77777777" w:rsidR="007A74EE" w:rsidRDefault="007A74EE" w:rsidP="007A74EE">
      <w:pPr>
        <w:pStyle w:val="Corpodetexto"/>
      </w:pPr>
    </w:p>
    <w:p w14:paraId="49C937F0" w14:textId="77777777" w:rsidR="007A74EE" w:rsidRDefault="007A74EE" w:rsidP="007A74EE">
      <w:pPr>
        <w:pStyle w:val="Corpodetexto"/>
      </w:pPr>
    </w:p>
    <w:p w14:paraId="423E6501" w14:textId="77777777" w:rsidR="007A74EE" w:rsidRDefault="007A74EE" w:rsidP="007A74EE">
      <w:pPr>
        <w:pStyle w:val="Corpodetexto"/>
      </w:pPr>
    </w:p>
    <w:p w14:paraId="4D7E10FD" w14:textId="77777777" w:rsidR="007A74EE" w:rsidRDefault="007A74EE" w:rsidP="007A74EE">
      <w:pPr>
        <w:pStyle w:val="Corpodetexto"/>
      </w:pPr>
    </w:p>
    <w:p w14:paraId="62A9D824" w14:textId="77777777" w:rsidR="007A74EE" w:rsidRDefault="007A74EE" w:rsidP="007A74EE">
      <w:pPr>
        <w:pStyle w:val="Corpodetexto"/>
      </w:pPr>
    </w:p>
    <w:p w14:paraId="2AF69A1D" w14:textId="77777777" w:rsidR="007A74EE" w:rsidRDefault="007A74EE" w:rsidP="007A74EE">
      <w:pPr>
        <w:pStyle w:val="Corpodetexto"/>
      </w:pPr>
    </w:p>
    <w:p w14:paraId="2AC1BA78" w14:textId="77777777" w:rsidR="007A74EE" w:rsidRDefault="007A74EE" w:rsidP="007A74EE">
      <w:pPr>
        <w:pStyle w:val="Corpodetexto"/>
      </w:pPr>
    </w:p>
    <w:p w14:paraId="64370335" w14:textId="77777777" w:rsidR="007A74EE" w:rsidRDefault="007A74EE" w:rsidP="007A74EE">
      <w:pPr>
        <w:pStyle w:val="Corpodetexto"/>
      </w:pPr>
    </w:p>
    <w:p w14:paraId="118A3FFF" w14:textId="77777777" w:rsidR="007A74EE" w:rsidRDefault="007A74EE" w:rsidP="007A74EE">
      <w:pPr>
        <w:pStyle w:val="Corpodetexto"/>
      </w:pPr>
    </w:p>
    <w:p w14:paraId="64490CF6" w14:textId="77777777" w:rsidR="007A74EE" w:rsidRDefault="007A74EE" w:rsidP="007A74EE">
      <w:pPr>
        <w:pStyle w:val="Corpodetexto"/>
      </w:pPr>
    </w:p>
    <w:p w14:paraId="7F7B87C8" w14:textId="77777777" w:rsidR="007A74EE" w:rsidRDefault="007A74EE" w:rsidP="007A74EE">
      <w:pPr>
        <w:pStyle w:val="Corpodetexto"/>
      </w:pPr>
    </w:p>
    <w:p w14:paraId="5C1FB93D" w14:textId="77777777" w:rsidR="007A74EE" w:rsidRDefault="007A74EE" w:rsidP="007A74EE">
      <w:pPr>
        <w:pStyle w:val="Corpodetexto"/>
      </w:pPr>
    </w:p>
    <w:p w14:paraId="00911244" w14:textId="77777777" w:rsidR="007A74EE" w:rsidRPr="007A74EE" w:rsidRDefault="007A74EE" w:rsidP="007A74EE">
      <w:pPr>
        <w:pStyle w:val="Corpodetexto"/>
      </w:pPr>
    </w:p>
    <w:sdt>
      <w:sdtPr>
        <w:rPr>
          <w:rFonts w:asciiTheme="minorHAnsi" w:eastAsiaTheme="minorHAnsi" w:hAnsiTheme="minorHAnsi" w:cstheme="minorBidi"/>
          <w:color w:val="auto"/>
          <w:sz w:val="24"/>
          <w:szCs w:val="24"/>
        </w:rPr>
        <w:id w:val="-517084240"/>
        <w:docPartObj>
          <w:docPartGallery w:val="Table of Contents"/>
          <w:docPartUnique/>
        </w:docPartObj>
      </w:sdtPr>
      <w:sdtEndPr/>
      <w:sdtContent>
        <w:p w14:paraId="27912FA0" w14:textId="03D46A58" w:rsidR="0068246F" w:rsidRPr="007A74EE" w:rsidRDefault="00E61D03" w:rsidP="00E563B7">
          <w:pPr>
            <w:pStyle w:val="CabealhodoSumrio"/>
            <w:jc w:val="both"/>
            <w:rPr>
              <w:rFonts w:asciiTheme="minorHAnsi" w:eastAsiaTheme="minorHAnsi" w:hAnsiTheme="minorHAnsi" w:cstheme="minorBidi"/>
              <w:color w:val="auto"/>
              <w:sz w:val="24"/>
              <w:szCs w:val="24"/>
            </w:rPr>
          </w:pPr>
          <w:r>
            <w:t>Índice</w:t>
          </w:r>
        </w:p>
        <w:p w14:paraId="07DCD06A" w14:textId="320F610A" w:rsidR="00E563B7" w:rsidRDefault="00E61D03" w:rsidP="00E563B7">
          <w:pPr>
            <w:pStyle w:val="Sumrio1"/>
            <w:tabs>
              <w:tab w:val="right" w:leader="dot" w:pos="8828"/>
            </w:tabs>
            <w:jc w:val="both"/>
            <w:rPr>
              <w:noProof/>
            </w:rPr>
          </w:pPr>
          <w:r>
            <w:fldChar w:fldCharType="begin"/>
          </w:r>
          <w:r>
            <w:instrText>TOC \o "1-3" \h \z \u</w:instrText>
          </w:r>
          <w:r>
            <w:fldChar w:fldCharType="separate"/>
          </w:r>
          <w:hyperlink w:anchor="_Toc187669245" w:history="1">
            <w:r w:rsidR="00E563B7" w:rsidRPr="00873D79">
              <w:rPr>
                <w:rStyle w:val="Hyperlink"/>
                <w:noProof/>
              </w:rPr>
              <w:t>1. Metodologia da pesquisa</w:t>
            </w:r>
            <w:r w:rsidR="00E563B7">
              <w:rPr>
                <w:noProof/>
                <w:webHidden/>
              </w:rPr>
              <w:tab/>
            </w:r>
            <w:r w:rsidR="00E563B7">
              <w:rPr>
                <w:noProof/>
                <w:webHidden/>
              </w:rPr>
              <w:fldChar w:fldCharType="begin"/>
            </w:r>
            <w:r w:rsidR="00E563B7">
              <w:rPr>
                <w:noProof/>
                <w:webHidden/>
              </w:rPr>
              <w:instrText xml:space="preserve"> PAGEREF _Toc187669245 \h </w:instrText>
            </w:r>
            <w:r w:rsidR="00E563B7">
              <w:rPr>
                <w:noProof/>
                <w:webHidden/>
              </w:rPr>
            </w:r>
            <w:r w:rsidR="00E563B7">
              <w:rPr>
                <w:noProof/>
                <w:webHidden/>
              </w:rPr>
              <w:fldChar w:fldCharType="separate"/>
            </w:r>
            <w:r w:rsidR="007A74EE">
              <w:rPr>
                <w:noProof/>
                <w:webHidden/>
              </w:rPr>
              <w:t>3</w:t>
            </w:r>
            <w:r w:rsidR="00E563B7">
              <w:rPr>
                <w:noProof/>
                <w:webHidden/>
              </w:rPr>
              <w:fldChar w:fldCharType="end"/>
            </w:r>
          </w:hyperlink>
        </w:p>
        <w:p w14:paraId="3D342A54" w14:textId="13F442E8" w:rsidR="00E563B7" w:rsidRDefault="00E563B7" w:rsidP="00E563B7">
          <w:pPr>
            <w:pStyle w:val="Sumrio2"/>
            <w:tabs>
              <w:tab w:val="right" w:leader="dot" w:pos="8828"/>
            </w:tabs>
            <w:jc w:val="both"/>
            <w:rPr>
              <w:noProof/>
            </w:rPr>
          </w:pPr>
          <w:hyperlink w:anchor="_Toc187669246" w:history="1">
            <w:r w:rsidRPr="00873D79">
              <w:rPr>
                <w:rStyle w:val="Hyperlink"/>
                <w:noProof/>
              </w:rPr>
              <w:t>1.1 Tratamento do banco de dados</w:t>
            </w:r>
            <w:r>
              <w:rPr>
                <w:noProof/>
                <w:webHidden/>
              </w:rPr>
              <w:tab/>
            </w:r>
            <w:r>
              <w:rPr>
                <w:noProof/>
                <w:webHidden/>
              </w:rPr>
              <w:fldChar w:fldCharType="begin"/>
            </w:r>
            <w:r>
              <w:rPr>
                <w:noProof/>
                <w:webHidden/>
              </w:rPr>
              <w:instrText xml:space="preserve"> PAGEREF _Toc187669246 \h </w:instrText>
            </w:r>
            <w:r>
              <w:rPr>
                <w:noProof/>
                <w:webHidden/>
              </w:rPr>
            </w:r>
            <w:r>
              <w:rPr>
                <w:noProof/>
                <w:webHidden/>
              </w:rPr>
              <w:fldChar w:fldCharType="separate"/>
            </w:r>
            <w:r w:rsidR="007A74EE">
              <w:rPr>
                <w:noProof/>
                <w:webHidden/>
              </w:rPr>
              <w:t>3</w:t>
            </w:r>
            <w:r>
              <w:rPr>
                <w:noProof/>
                <w:webHidden/>
              </w:rPr>
              <w:fldChar w:fldCharType="end"/>
            </w:r>
          </w:hyperlink>
        </w:p>
        <w:p w14:paraId="1548BEB9" w14:textId="441856B6" w:rsidR="00E563B7" w:rsidRDefault="00E563B7" w:rsidP="00E563B7">
          <w:pPr>
            <w:pStyle w:val="Sumrio2"/>
            <w:tabs>
              <w:tab w:val="right" w:leader="dot" w:pos="8828"/>
            </w:tabs>
            <w:jc w:val="both"/>
            <w:rPr>
              <w:noProof/>
            </w:rPr>
          </w:pPr>
          <w:hyperlink w:anchor="_Toc187669247" w:history="1">
            <w:r w:rsidRPr="00873D79">
              <w:rPr>
                <w:rStyle w:val="Hyperlink"/>
                <w:noProof/>
              </w:rPr>
              <w:t>1.2 Construção do Índice</w:t>
            </w:r>
            <w:r>
              <w:rPr>
                <w:noProof/>
                <w:webHidden/>
              </w:rPr>
              <w:tab/>
            </w:r>
            <w:r>
              <w:rPr>
                <w:noProof/>
                <w:webHidden/>
              </w:rPr>
              <w:fldChar w:fldCharType="begin"/>
            </w:r>
            <w:r>
              <w:rPr>
                <w:noProof/>
                <w:webHidden/>
              </w:rPr>
              <w:instrText xml:space="preserve"> PAGEREF _Toc187669247 \h </w:instrText>
            </w:r>
            <w:r>
              <w:rPr>
                <w:noProof/>
                <w:webHidden/>
              </w:rPr>
            </w:r>
            <w:r>
              <w:rPr>
                <w:noProof/>
                <w:webHidden/>
              </w:rPr>
              <w:fldChar w:fldCharType="separate"/>
            </w:r>
            <w:r w:rsidR="007A74EE">
              <w:rPr>
                <w:noProof/>
                <w:webHidden/>
              </w:rPr>
              <w:t>3</w:t>
            </w:r>
            <w:r>
              <w:rPr>
                <w:noProof/>
                <w:webHidden/>
              </w:rPr>
              <w:fldChar w:fldCharType="end"/>
            </w:r>
          </w:hyperlink>
        </w:p>
        <w:p w14:paraId="22C96965" w14:textId="03B68BAD" w:rsidR="00E563B7" w:rsidRDefault="00E563B7" w:rsidP="00E563B7">
          <w:pPr>
            <w:pStyle w:val="Sumrio2"/>
            <w:tabs>
              <w:tab w:val="right" w:leader="dot" w:pos="8828"/>
            </w:tabs>
            <w:jc w:val="both"/>
            <w:rPr>
              <w:noProof/>
            </w:rPr>
          </w:pPr>
          <w:hyperlink w:anchor="_Toc187669248" w:history="1">
            <w:r w:rsidRPr="00873D79">
              <w:rPr>
                <w:rStyle w:val="Hyperlink"/>
                <w:noProof/>
              </w:rPr>
              <w:t>1.3 Analise Estatística</w:t>
            </w:r>
            <w:r>
              <w:rPr>
                <w:noProof/>
                <w:webHidden/>
              </w:rPr>
              <w:tab/>
            </w:r>
            <w:r>
              <w:rPr>
                <w:noProof/>
                <w:webHidden/>
              </w:rPr>
              <w:fldChar w:fldCharType="begin"/>
            </w:r>
            <w:r>
              <w:rPr>
                <w:noProof/>
                <w:webHidden/>
              </w:rPr>
              <w:instrText xml:space="preserve"> PAGEREF _Toc187669248 \h </w:instrText>
            </w:r>
            <w:r>
              <w:rPr>
                <w:noProof/>
                <w:webHidden/>
              </w:rPr>
            </w:r>
            <w:r>
              <w:rPr>
                <w:noProof/>
                <w:webHidden/>
              </w:rPr>
              <w:fldChar w:fldCharType="separate"/>
            </w:r>
            <w:r w:rsidR="007A74EE">
              <w:rPr>
                <w:noProof/>
                <w:webHidden/>
              </w:rPr>
              <w:t>4</w:t>
            </w:r>
            <w:r>
              <w:rPr>
                <w:noProof/>
                <w:webHidden/>
              </w:rPr>
              <w:fldChar w:fldCharType="end"/>
            </w:r>
          </w:hyperlink>
        </w:p>
        <w:p w14:paraId="23DD0549" w14:textId="156C6081" w:rsidR="00E563B7" w:rsidRDefault="00E563B7" w:rsidP="00E563B7">
          <w:pPr>
            <w:pStyle w:val="Sumrio3"/>
            <w:tabs>
              <w:tab w:val="right" w:leader="dot" w:pos="8828"/>
            </w:tabs>
            <w:jc w:val="both"/>
            <w:rPr>
              <w:noProof/>
            </w:rPr>
          </w:pPr>
          <w:hyperlink w:anchor="_Toc187669249" w:history="1">
            <w:r w:rsidRPr="00873D79">
              <w:rPr>
                <w:rStyle w:val="Hyperlink"/>
                <w:noProof/>
              </w:rPr>
              <w:t>1.3.1 Descritiva</w:t>
            </w:r>
            <w:r>
              <w:rPr>
                <w:noProof/>
                <w:webHidden/>
              </w:rPr>
              <w:tab/>
            </w:r>
            <w:r>
              <w:rPr>
                <w:noProof/>
                <w:webHidden/>
              </w:rPr>
              <w:fldChar w:fldCharType="begin"/>
            </w:r>
            <w:r>
              <w:rPr>
                <w:noProof/>
                <w:webHidden/>
              </w:rPr>
              <w:instrText xml:space="preserve"> PAGEREF _Toc187669249 \h </w:instrText>
            </w:r>
            <w:r>
              <w:rPr>
                <w:noProof/>
                <w:webHidden/>
              </w:rPr>
            </w:r>
            <w:r>
              <w:rPr>
                <w:noProof/>
                <w:webHidden/>
              </w:rPr>
              <w:fldChar w:fldCharType="separate"/>
            </w:r>
            <w:r w:rsidR="007A74EE">
              <w:rPr>
                <w:noProof/>
                <w:webHidden/>
              </w:rPr>
              <w:t>4</w:t>
            </w:r>
            <w:r>
              <w:rPr>
                <w:noProof/>
                <w:webHidden/>
              </w:rPr>
              <w:fldChar w:fldCharType="end"/>
            </w:r>
          </w:hyperlink>
        </w:p>
        <w:p w14:paraId="712080D5" w14:textId="2BC1A4D5" w:rsidR="00E563B7" w:rsidRDefault="00E563B7" w:rsidP="00E563B7">
          <w:pPr>
            <w:pStyle w:val="Sumrio3"/>
            <w:tabs>
              <w:tab w:val="right" w:leader="dot" w:pos="8828"/>
            </w:tabs>
            <w:jc w:val="both"/>
            <w:rPr>
              <w:noProof/>
            </w:rPr>
          </w:pPr>
          <w:hyperlink w:anchor="_Toc187669250" w:history="1">
            <w:r w:rsidRPr="00873D79">
              <w:rPr>
                <w:rStyle w:val="Hyperlink"/>
                <w:noProof/>
              </w:rPr>
              <w:t>1.3.2 Teste Estatístico</w:t>
            </w:r>
            <w:r>
              <w:rPr>
                <w:noProof/>
                <w:webHidden/>
              </w:rPr>
              <w:tab/>
            </w:r>
            <w:r>
              <w:rPr>
                <w:noProof/>
                <w:webHidden/>
              </w:rPr>
              <w:fldChar w:fldCharType="begin"/>
            </w:r>
            <w:r>
              <w:rPr>
                <w:noProof/>
                <w:webHidden/>
              </w:rPr>
              <w:instrText xml:space="preserve"> PAGEREF _Toc187669250 \h </w:instrText>
            </w:r>
            <w:r>
              <w:rPr>
                <w:noProof/>
                <w:webHidden/>
              </w:rPr>
            </w:r>
            <w:r>
              <w:rPr>
                <w:noProof/>
                <w:webHidden/>
              </w:rPr>
              <w:fldChar w:fldCharType="separate"/>
            </w:r>
            <w:r w:rsidR="007A74EE">
              <w:rPr>
                <w:noProof/>
                <w:webHidden/>
              </w:rPr>
              <w:t>5</w:t>
            </w:r>
            <w:r>
              <w:rPr>
                <w:noProof/>
                <w:webHidden/>
              </w:rPr>
              <w:fldChar w:fldCharType="end"/>
            </w:r>
          </w:hyperlink>
        </w:p>
        <w:p w14:paraId="06FB57E1" w14:textId="4892BA9B" w:rsidR="00E563B7" w:rsidRDefault="00E563B7" w:rsidP="00E563B7">
          <w:pPr>
            <w:pStyle w:val="Sumrio1"/>
            <w:tabs>
              <w:tab w:val="right" w:leader="dot" w:pos="8828"/>
            </w:tabs>
            <w:jc w:val="both"/>
            <w:rPr>
              <w:noProof/>
            </w:rPr>
          </w:pPr>
          <w:hyperlink w:anchor="_Toc187669251" w:history="1">
            <w:r w:rsidRPr="00873D79">
              <w:rPr>
                <w:rStyle w:val="Hyperlink"/>
                <w:noProof/>
              </w:rPr>
              <w:t>2. Apresentação e Análise dos Resultados</w:t>
            </w:r>
            <w:r>
              <w:rPr>
                <w:noProof/>
                <w:webHidden/>
              </w:rPr>
              <w:tab/>
            </w:r>
            <w:r>
              <w:rPr>
                <w:noProof/>
                <w:webHidden/>
              </w:rPr>
              <w:fldChar w:fldCharType="begin"/>
            </w:r>
            <w:r>
              <w:rPr>
                <w:noProof/>
                <w:webHidden/>
              </w:rPr>
              <w:instrText xml:space="preserve"> PAGEREF _Toc187669251 \h </w:instrText>
            </w:r>
            <w:r>
              <w:rPr>
                <w:noProof/>
                <w:webHidden/>
              </w:rPr>
            </w:r>
            <w:r>
              <w:rPr>
                <w:noProof/>
                <w:webHidden/>
              </w:rPr>
              <w:fldChar w:fldCharType="separate"/>
            </w:r>
            <w:r w:rsidR="007A74EE">
              <w:rPr>
                <w:noProof/>
                <w:webHidden/>
              </w:rPr>
              <w:t>6</w:t>
            </w:r>
            <w:r>
              <w:rPr>
                <w:noProof/>
                <w:webHidden/>
              </w:rPr>
              <w:fldChar w:fldCharType="end"/>
            </w:r>
          </w:hyperlink>
        </w:p>
        <w:p w14:paraId="736706D0" w14:textId="69A86F13" w:rsidR="00E563B7" w:rsidRDefault="00E563B7" w:rsidP="00E563B7">
          <w:pPr>
            <w:pStyle w:val="Sumrio2"/>
            <w:tabs>
              <w:tab w:val="right" w:leader="dot" w:pos="8828"/>
            </w:tabs>
            <w:jc w:val="both"/>
            <w:rPr>
              <w:noProof/>
            </w:rPr>
          </w:pPr>
          <w:hyperlink w:anchor="_Toc187669252" w:history="1">
            <w:r w:rsidRPr="00873D79">
              <w:rPr>
                <w:rStyle w:val="Hyperlink"/>
                <w:noProof/>
              </w:rPr>
              <w:t>2.1 Criação do Índice</w:t>
            </w:r>
            <w:r>
              <w:rPr>
                <w:noProof/>
                <w:webHidden/>
              </w:rPr>
              <w:tab/>
            </w:r>
            <w:r>
              <w:rPr>
                <w:noProof/>
                <w:webHidden/>
              </w:rPr>
              <w:fldChar w:fldCharType="begin"/>
            </w:r>
            <w:r>
              <w:rPr>
                <w:noProof/>
                <w:webHidden/>
              </w:rPr>
              <w:instrText xml:space="preserve"> PAGEREF _Toc187669252 \h </w:instrText>
            </w:r>
            <w:r>
              <w:rPr>
                <w:noProof/>
                <w:webHidden/>
              </w:rPr>
            </w:r>
            <w:r>
              <w:rPr>
                <w:noProof/>
                <w:webHidden/>
              </w:rPr>
              <w:fldChar w:fldCharType="separate"/>
            </w:r>
            <w:r w:rsidR="007A74EE">
              <w:rPr>
                <w:noProof/>
                <w:webHidden/>
              </w:rPr>
              <w:t>6</w:t>
            </w:r>
            <w:r>
              <w:rPr>
                <w:noProof/>
                <w:webHidden/>
              </w:rPr>
              <w:fldChar w:fldCharType="end"/>
            </w:r>
          </w:hyperlink>
        </w:p>
        <w:p w14:paraId="527D3C9E" w14:textId="66DC8047" w:rsidR="00E563B7" w:rsidRDefault="00E563B7" w:rsidP="00E563B7">
          <w:pPr>
            <w:pStyle w:val="Sumrio2"/>
            <w:tabs>
              <w:tab w:val="right" w:leader="dot" w:pos="8828"/>
            </w:tabs>
            <w:jc w:val="both"/>
            <w:rPr>
              <w:noProof/>
            </w:rPr>
          </w:pPr>
          <w:hyperlink w:anchor="_Toc187669253" w:history="1">
            <w:r w:rsidRPr="00873D79">
              <w:rPr>
                <w:rStyle w:val="Hyperlink"/>
                <w:noProof/>
              </w:rPr>
              <w:t>2.2 Descritiva</w:t>
            </w:r>
            <w:r>
              <w:rPr>
                <w:noProof/>
                <w:webHidden/>
              </w:rPr>
              <w:tab/>
            </w:r>
            <w:r>
              <w:rPr>
                <w:noProof/>
                <w:webHidden/>
              </w:rPr>
              <w:fldChar w:fldCharType="begin"/>
            </w:r>
            <w:r>
              <w:rPr>
                <w:noProof/>
                <w:webHidden/>
              </w:rPr>
              <w:instrText xml:space="preserve"> PAGEREF _Toc187669253 \h </w:instrText>
            </w:r>
            <w:r>
              <w:rPr>
                <w:noProof/>
                <w:webHidden/>
              </w:rPr>
            </w:r>
            <w:r>
              <w:rPr>
                <w:noProof/>
                <w:webHidden/>
              </w:rPr>
              <w:fldChar w:fldCharType="separate"/>
            </w:r>
            <w:r w:rsidR="007A74EE">
              <w:rPr>
                <w:noProof/>
                <w:webHidden/>
              </w:rPr>
              <w:t>9</w:t>
            </w:r>
            <w:r>
              <w:rPr>
                <w:noProof/>
                <w:webHidden/>
              </w:rPr>
              <w:fldChar w:fldCharType="end"/>
            </w:r>
          </w:hyperlink>
        </w:p>
        <w:p w14:paraId="298B5856" w14:textId="7E1DF309" w:rsidR="00E563B7" w:rsidRDefault="00E563B7" w:rsidP="00E563B7">
          <w:pPr>
            <w:pStyle w:val="Sumrio2"/>
            <w:tabs>
              <w:tab w:val="right" w:leader="dot" w:pos="8828"/>
            </w:tabs>
            <w:jc w:val="both"/>
            <w:rPr>
              <w:noProof/>
            </w:rPr>
          </w:pPr>
          <w:hyperlink w:anchor="_Toc187669254" w:history="1">
            <w:r w:rsidRPr="00873D79">
              <w:rPr>
                <w:rStyle w:val="Hyperlink"/>
                <w:noProof/>
              </w:rPr>
              <w:t>2.3 Resultados</w:t>
            </w:r>
            <w:r>
              <w:rPr>
                <w:noProof/>
                <w:webHidden/>
              </w:rPr>
              <w:tab/>
            </w:r>
            <w:r>
              <w:rPr>
                <w:noProof/>
                <w:webHidden/>
              </w:rPr>
              <w:fldChar w:fldCharType="begin"/>
            </w:r>
            <w:r>
              <w:rPr>
                <w:noProof/>
                <w:webHidden/>
              </w:rPr>
              <w:instrText xml:space="preserve"> PAGEREF _Toc187669254 \h </w:instrText>
            </w:r>
            <w:r>
              <w:rPr>
                <w:noProof/>
                <w:webHidden/>
              </w:rPr>
            </w:r>
            <w:r>
              <w:rPr>
                <w:noProof/>
                <w:webHidden/>
              </w:rPr>
              <w:fldChar w:fldCharType="separate"/>
            </w:r>
            <w:r w:rsidR="007A74EE">
              <w:rPr>
                <w:noProof/>
                <w:webHidden/>
              </w:rPr>
              <w:t>14</w:t>
            </w:r>
            <w:r>
              <w:rPr>
                <w:noProof/>
                <w:webHidden/>
              </w:rPr>
              <w:fldChar w:fldCharType="end"/>
            </w:r>
          </w:hyperlink>
        </w:p>
        <w:p w14:paraId="61C89409" w14:textId="7F36D68C" w:rsidR="00E563B7" w:rsidRDefault="00E563B7" w:rsidP="00E563B7">
          <w:pPr>
            <w:pStyle w:val="Sumrio1"/>
            <w:tabs>
              <w:tab w:val="right" w:leader="dot" w:pos="8828"/>
            </w:tabs>
            <w:jc w:val="both"/>
            <w:rPr>
              <w:noProof/>
            </w:rPr>
          </w:pPr>
          <w:hyperlink w:anchor="_Toc187669255" w:history="1">
            <w:r w:rsidRPr="00873D79">
              <w:rPr>
                <w:rStyle w:val="Hyperlink"/>
                <w:noProof/>
              </w:rPr>
              <w:t>3. Apêndice</w:t>
            </w:r>
            <w:r>
              <w:rPr>
                <w:noProof/>
                <w:webHidden/>
              </w:rPr>
              <w:tab/>
            </w:r>
            <w:r>
              <w:rPr>
                <w:noProof/>
                <w:webHidden/>
              </w:rPr>
              <w:fldChar w:fldCharType="begin"/>
            </w:r>
            <w:r>
              <w:rPr>
                <w:noProof/>
                <w:webHidden/>
              </w:rPr>
              <w:instrText xml:space="preserve"> PAGEREF _Toc187669255 \h </w:instrText>
            </w:r>
            <w:r>
              <w:rPr>
                <w:noProof/>
                <w:webHidden/>
              </w:rPr>
            </w:r>
            <w:r>
              <w:rPr>
                <w:noProof/>
                <w:webHidden/>
              </w:rPr>
              <w:fldChar w:fldCharType="separate"/>
            </w:r>
            <w:r w:rsidR="007A74EE">
              <w:rPr>
                <w:noProof/>
                <w:webHidden/>
              </w:rPr>
              <w:t>24</w:t>
            </w:r>
            <w:r>
              <w:rPr>
                <w:noProof/>
                <w:webHidden/>
              </w:rPr>
              <w:fldChar w:fldCharType="end"/>
            </w:r>
          </w:hyperlink>
        </w:p>
        <w:p w14:paraId="66E41155" w14:textId="77777777" w:rsidR="0068246F" w:rsidRDefault="00E61D03" w:rsidP="00E563B7">
          <w:pPr>
            <w:jc w:val="both"/>
          </w:pPr>
          <w:r>
            <w:fldChar w:fldCharType="end"/>
          </w:r>
        </w:p>
      </w:sdtContent>
    </w:sdt>
    <w:p w14:paraId="4A7385A1" w14:textId="77777777" w:rsidR="00E563B7" w:rsidRDefault="00E563B7" w:rsidP="00E563B7">
      <w:pPr>
        <w:pStyle w:val="Ttulo1"/>
        <w:jc w:val="both"/>
      </w:pPr>
      <w:bookmarkStart w:id="0" w:name="_Toc187669245"/>
      <w:bookmarkStart w:id="1" w:name="metodologia-da-pesquisa"/>
    </w:p>
    <w:p w14:paraId="6CE7AE6D" w14:textId="77777777" w:rsidR="00E563B7" w:rsidRDefault="00E563B7" w:rsidP="00E563B7">
      <w:pPr>
        <w:pStyle w:val="Ttulo1"/>
        <w:jc w:val="both"/>
      </w:pPr>
    </w:p>
    <w:p w14:paraId="3EF7F24F" w14:textId="77777777" w:rsidR="00E563B7" w:rsidRDefault="00E563B7" w:rsidP="00E563B7">
      <w:pPr>
        <w:pStyle w:val="Ttulo1"/>
        <w:jc w:val="both"/>
      </w:pPr>
    </w:p>
    <w:p w14:paraId="2AA18585" w14:textId="77777777" w:rsidR="00E563B7" w:rsidRDefault="00E563B7" w:rsidP="00E563B7">
      <w:pPr>
        <w:pStyle w:val="Corpodetexto"/>
        <w:jc w:val="both"/>
      </w:pPr>
    </w:p>
    <w:p w14:paraId="456ED38F" w14:textId="77777777" w:rsidR="00E563B7" w:rsidRPr="00E563B7" w:rsidRDefault="00E563B7" w:rsidP="00E563B7">
      <w:pPr>
        <w:pStyle w:val="Corpodetexto"/>
        <w:jc w:val="both"/>
      </w:pPr>
    </w:p>
    <w:p w14:paraId="7DC61D77" w14:textId="77777777" w:rsidR="007A74EE" w:rsidRDefault="007A74EE" w:rsidP="00E563B7">
      <w:pPr>
        <w:pStyle w:val="Ttulo1"/>
        <w:jc w:val="both"/>
      </w:pPr>
    </w:p>
    <w:p w14:paraId="5679D194" w14:textId="09AAF001" w:rsidR="0068246F" w:rsidRDefault="00E61D03" w:rsidP="00E563B7">
      <w:pPr>
        <w:pStyle w:val="Ttulo1"/>
        <w:jc w:val="both"/>
      </w:pPr>
      <w:r>
        <w:t>1. Metodologia da pesquisa</w:t>
      </w:r>
      <w:bookmarkEnd w:id="0"/>
    </w:p>
    <w:p w14:paraId="1A6A0398" w14:textId="77777777" w:rsidR="0068246F" w:rsidRDefault="00E61D03" w:rsidP="00E563B7">
      <w:pPr>
        <w:pStyle w:val="FirstParagraph"/>
        <w:jc w:val="both"/>
      </w:pPr>
      <w:r>
        <w:t xml:space="preserve">O objetivo desse capítulo é </w:t>
      </w:r>
      <w:r>
        <w:t>apresentar os críterios adotados na pesquisa, em termos de tratamento de banco de dados, criação do índice de publicação, descritiva e teste estatistico utilizados.</w:t>
      </w:r>
    </w:p>
    <w:p w14:paraId="7018961D" w14:textId="14329DD1" w:rsidR="0068246F" w:rsidRDefault="00E61D03" w:rsidP="00D05E7B">
      <w:pPr>
        <w:pStyle w:val="Ttulo2"/>
        <w:jc w:val="both"/>
        <w:rPr>
          <w:ins w:id="2" w:author="EMANOEL LIMA" w:date="2025-02-10T14:37:00Z" w16du:dateUtc="2025-02-10T18:37:00Z"/>
        </w:rPr>
      </w:pPr>
      <w:bookmarkStart w:id="3" w:name="_Toc187669246"/>
      <w:bookmarkStart w:id="4" w:name="tratamento-do-banco-de-dados"/>
      <w:r>
        <w:t xml:space="preserve">1.1 </w:t>
      </w:r>
      <w:r>
        <w:t>Tratamento do banco de dados</w:t>
      </w:r>
      <w:bookmarkEnd w:id="3"/>
    </w:p>
    <w:p w14:paraId="5CAA8163" w14:textId="07DAB3FB" w:rsidR="00CE0764" w:rsidRDefault="00CE0764">
      <w:pPr>
        <w:pStyle w:val="Corpodetexto"/>
        <w:rPr>
          <w:ins w:id="5" w:author="Eliana Cardoso Gonçalves" w:date="2025-02-10T16:56:00Z" w16du:dateUtc="2025-02-10T19:56:00Z"/>
        </w:rPr>
      </w:pPr>
      <w:ins w:id="6" w:author="EMANOEL LIMA" w:date="2025-02-10T14:37:00Z" w16du:dateUtc="2025-02-10T18:37:00Z">
        <w:r>
          <w:t>Tem que descrever como se deu a coleta de dados, bem como o período realizado</w:t>
        </w:r>
      </w:ins>
    </w:p>
    <w:p w14:paraId="75D20C15" w14:textId="77777777" w:rsidR="00E746DF" w:rsidRDefault="00E746DF">
      <w:pPr>
        <w:pStyle w:val="Corpodetexto"/>
        <w:rPr>
          <w:ins w:id="7" w:author="Eliana Cardoso Gonçalves" w:date="2025-02-10T16:56:00Z" w16du:dateUtc="2025-02-10T19:56:00Z"/>
        </w:rPr>
      </w:pPr>
    </w:p>
    <w:p w14:paraId="2780C82E" w14:textId="0ECA6980" w:rsidR="00E746DF" w:rsidRPr="00CE0764" w:rsidRDefault="00E746DF">
      <w:pPr>
        <w:pStyle w:val="Corpodetexto"/>
        <w:pPrChange w:id="8" w:author="EMANOEL LIMA" w:date="2025-02-10T14:37:00Z" w16du:dateUtc="2025-02-10T18:37:00Z">
          <w:pPr>
            <w:pStyle w:val="Ttulo2"/>
            <w:jc w:val="both"/>
          </w:pPr>
        </w:pPrChange>
      </w:pPr>
      <w:ins w:id="9" w:author="Eliana Cardoso Gonçalves" w:date="2025-02-10T16:56:00Z" w16du:dateUtc="2025-02-10T19:56:00Z">
        <w:r>
          <w:t>Essa parte você tem que incluir</w:t>
        </w:r>
        <w:r w:rsidR="00D05E7B">
          <w:t xml:space="preserve">, pois não faz parte das </w:t>
        </w:r>
      </w:ins>
      <w:ins w:id="10" w:author="Eliana Cardoso Gonçalves" w:date="2025-02-10T16:57:00Z" w16du:dateUtc="2025-02-10T19:57:00Z">
        <w:r w:rsidR="00D05E7B">
          <w:t>análises</w:t>
        </w:r>
      </w:ins>
      <w:ins w:id="11" w:author="Eliana Cardoso Gonçalves" w:date="2025-02-10T16:56:00Z" w16du:dateUtc="2025-02-10T19:56:00Z">
        <w:r w:rsidR="00D05E7B">
          <w:t xml:space="preserve"> que eu realizei</w:t>
        </w:r>
      </w:ins>
    </w:p>
    <w:p w14:paraId="7A43C3B4" w14:textId="44FAFF54" w:rsidR="0068246F" w:rsidRDefault="00E61D03" w:rsidP="00E563B7">
      <w:pPr>
        <w:pStyle w:val="FirstParagraph"/>
        <w:jc w:val="both"/>
      </w:pPr>
      <w:r>
        <w:t>Antes de realizar qualquer análise no banco de dados, foi necessário um tratamento prévio dos dados. Inicialmente, o banco apresentava informações duplicadas para alguns indivíduos, com variações apenas em determinadas variáveis, como o nome do artigo publicado e a classificação dos periódicos.</w:t>
      </w:r>
      <w:ins w:id="12" w:author="EMANOEL LIMA" w:date="2025-02-10T14:20:00Z" w16du:dateUtc="2025-02-10T18:20:00Z">
        <w:r w:rsidR="00364FC2">
          <w:t xml:space="preserve"> (isso não </w:t>
        </w:r>
        <w:r w:rsidR="00C51F71">
          <w:t>é necessário incluir no seu trabalho)</w:t>
        </w:r>
      </w:ins>
    </w:p>
    <w:p w14:paraId="14B7C342" w14:textId="77777777" w:rsidR="0068246F" w:rsidRDefault="00E61D03" w:rsidP="00E563B7">
      <w:pPr>
        <w:pStyle w:val="Corpodetexto"/>
        <w:jc w:val="both"/>
      </w:pPr>
      <w:r>
        <w:t>Para garantir a consistência e a representatividade dos dados na análise descritiva, foi realizada uma normalização do banco, selecionando apenas uma linha por indivíduo. Esse procedimento assegurou que cada observação representasse exclusivamente um doutorando, evitando que múltiplas entradas de um mesmo indivíduo viessem a distorcer os resultados.</w:t>
      </w:r>
    </w:p>
    <w:p w14:paraId="68CA7FFC" w14:textId="77777777" w:rsidR="0068246F" w:rsidRDefault="00E61D03" w:rsidP="00E563B7">
      <w:pPr>
        <w:pStyle w:val="Corpodetexto"/>
        <w:jc w:val="both"/>
      </w:pPr>
      <w:r>
        <w:t>Esse tratamento foi essencial para garantir que as análises realizadas fossem válidas e robustas, possibilitando a correta aplicação dos testes estatísticos e a interpretação adequada dos resultados obtidos.</w:t>
      </w:r>
    </w:p>
    <w:p w14:paraId="3B9CCB8D" w14:textId="77777777" w:rsidR="0068246F" w:rsidRDefault="00E61D03" w:rsidP="00E563B7">
      <w:pPr>
        <w:pStyle w:val="Ttulo2"/>
        <w:jc w:val="both"/>
      </w:pPr>
      <w:bookmarkStart w:id="13" w:name="_Toc187669247"/>
      <w:bookmarkStart w:id="14" w:name="construção-do-índice"/>
      <w:bookmarkEnd w:id="4"/>
      <w:r>
        <w:t>1.2 Construção do Índice</w:t>
      </w:r>
      <w:bookmarkEnd w:id="13"/>
    </w:p>
    <w:p w14:paraId="0939B45F" w14:textId="77777777" w:rsidR="0068246F" w:rsidRDefault="00E61D03" w:rsidP="00E563B7">
      <w:pPr>
        <w:pStyle w:val="FirstParagraph"/>
        <w:jc w:val="both"/>
      </w:pPr>
      <w:r>
        <w:t>A classificação dos periódicos pela CAPES (Coordenação de Aperfeiçoamento de Pessoal de Nível Superior) é um sistema que avalia a qualidade e a relevância das revistas científicas e acadêmicas, com base em critérios como o impacto da revista, a periodicidade da publicação, a visibilidade no meio científico, entre outros.</w:t>
      </w:r>
    </w:p>
    <w:p w14:paraId="05C95351" w14:textId="77777777" w:rsidR="0068246F" w:rsidRDefault="00E61D03" w:rsidP="00E563B7">
      <w:pPr>
        <w:pStyle w:val="Corpodetexto"/>
        <w:jc w:val="both"/>
      </w:pPr>
      <w:r>
        <w:t>Essa classificação é muito importante para as universidades, programas de pós-graduação e pesquisadores, sendo que cada área tem sua divisão de classificação de estratos, onde os artigos publicados em periódicos de alto impacto podem contribuir significativamente para a avaliação da produção científica.</w:t>
      </w:r>
    </w:p>
    <w:p w14:paraId="178E03C0" w14:textId="77777777" w:rsidR="0068246F" w:rsidRDefault="00E61D03" w:rsidP="00E563B7">
      <w:pPr>
        <w:pStyle w:val="Corpodetexto"/>
        <w:jc w:val="both"/>
      </w:pPr>
      <w:r>
        <w:t>A classificação dos periódicos é dividida em estratos, variando de A1 a C, de acordo com a qualidade e o impacto. A seguir, é apresentada uma explicação dos estratos:</w:t>
      </w:r>
    </w:p>
    <w:p w14:paraId="3E328E81" w14:textId="77777777" w:rsidR="0068246F" w:rsidRDefault="00E61D03" w:rsidP="00E563B7">
      <w:pPr>
        <w:pStyle w:val="Corpodetexto"/>
        <w:jc w:val="both"/>
      </w:pPr>
      <w:r>
        <w:lastRenderedPageBreak/>
        <w:t>A1: Este é o estrato mais alto e é atribuído aos periódicos com maior impacto e visibilidade no campo científico. Os periódicos classificados como A1 são reconhecidos mundialmente como fontes de produção científica de ponta.</w:t>
      </w:r>
    </w:p>
    <w:p w14:paraId="3491B5B8" w14:textId="77777777" w:rsidR="0068246F" w:rsidRDefault="00E61D03" w:rsidP="00E563B7">
      <w:pPr>
        <w:pStyle w:val="Corpodetexto"/>
        <w:jc w:val="both"/>
      </w:pPr>
      <w:r>
        <w:t>A2: Periódicos que, embora não possuam o mesmo impacto global dos periódicos A1, ainda são altamente respeitados e possuem uma contribuição significativa na área de conhecimento.</w:t>
      </w:r>
    </w:p>
    <w:p w14:paraId="54F518ED" w14:textId="77777777" w:rsidR="0068246F" w:rsidRDefault="00E61D03" w:rsidP="00E563B7">
      <w:pPr>
        <w:pStyle w:val="Corpodetexto"/>
        <w:jc w:val="both"/>
      </w:pPr>
      <w:r>
        <w:t>A3: Periódicos com uma boa reputação dentro da comunidade científica, mas com menor influência global. Possuem boa aceitação no campo da pesquisa, especialmente em áreas específicas.</w:t>
      </w:r>
    </w:p>
    <w:p w14:paraId="59CA2811" w14:textId="77777777" w:rsidR="0068246F" w:rsidRDefault="00E61D03" w:rsidP="00E563B7">
      <w:pPr>
        <w:pStyle w:val="Corpodetexto"/>
        <w:jc w:val="both"/>
      </w:pPr>
      <w:r>
        <w:t>A4: Ainda são periódicos respeitados, mas possuem um impacto mais limitado. Sua relevância é reconhecida, mas de forma mais restrita à área de conhecimento ou a uma audiência regional.</w:t>
      </w:r>
    </w:p>
    <w:p w14:paraId="3B700A90" w14:textId="77777777" w:rsidR="0068246F" w:rsidRDefault="00E61D03" w:rsidP="00E563B7">
      <w:pPr>
        <w:pStyle w:val="Corpodetexto"/>
        <w:jc w:val="both"/>
      </w:pPr>
      <w:r>
        <w:t>B1, B2, B3, B4: Estes estratos indicam periódicos de qualidade variada, mas com menor reconhecimento e impacto no cenário acadêmico e científico. São frequentemente revistas mais recentes ou com menor circulação.</w:t>
      </w:r>
    </w:p>
    <w:p w14:paraId="54520FDA" w14:textId="77777777" w:rsidR="0068246F" w:rsidRDefault="00E61D03" w:rsidP="00E563B7">
      <w:pPr>
        <w:pStyle w:val="Corpodetexto"/>
        <w:jc w:val="both"/>
      </w:pPr>
      <w:r>
        <w:t>C: São os periódicos de baixo impacto e baixa visibilidade. Eles podem ser novos ou com problemas de consistência na qualidade de suas publicações.</w:t>
      </w:r>
    </w:p>
    <w:p w14:paraId="6B36FA5B" w14:textId="77777777" w:rsidR="0068246F" w:rsidRDefault="00E61D03" w:rsidP="00E563B7">
      <w:pPr>
        <w:pStyle w:val="Corpodetexto"/>
        <w:jc w:val="both"/>
      </w:pPr>
      <w:r>
        <w:t>Para criar o índice de publicação de cada doutorando, foram utilizados os valores atribuídos para cada estrato do curso de Ciências Contábeis. Com base nesses valores, calculou-se a média de artigos publicados por cada doutorando, gerando, assim, um índice de publicação numérico para cada indivíduo.</w:t>
      </w:r>
    </w:p>
    <w:p w14:paraId="372F5EEF" w14:textId="77777777" w:rsidR="0068246F" w:rsidRDefault="00E61D03" w:rsidP="00E563B7">
      <w:pPr>
        <w:pStyle w:val="Corpodetexto"/>
        <w:jc w:val="both"/>
        <w:rPr>
          <w:ins w:id="15" w:author="EMANOEL LIMA" w:date="2025-02-10T14:25:00Z" w16du:dateUtc="2025-02-10T18:25:00Z"/>
        </w:rPr>
      </w:pPr>
      <w:r>
        <w:t xml:space="preserve">O objetivo final será verificar se existe diferença entre o índice de publicação de doutorandos que recebem a bolsa de pesquisa para realizar o </w:t>
      </w:r>
      <w:r>
        <w:t>doutorado e aqueles que não recebem. Ao calcular o índice de publicação de forma numérica, é possível comparar as diferenças entre os dois grupos, uma vez que o pressuposto de independência das informações entre os indivíduos será atendido. Dessa forma, será possível aplicar os testes estatísticos adequados.</w:t>
      </w:r>
    </w:p>
    <w:p w14:paraId="10267D2B" w14:textId="748B6D70" w:rsidR="004A2F41" w:rsidRDefault="004A2F41" w:rsidP="00E563B7">
      <w:pPr>
        <w:pStyle w:val="Corpodetexto"/>
        <w:jc w:val="both"/>
        <w:rPr>
          <w:ins w:id="16" w:author="Eliana Cardoso Gonçalves" w:date="2025-02-10T16:55:00Z" w16du:dateUtc="2025-02-10T19:55:00Z"/>
        </w:rPr>
      </w:pPr>
      <w:ins w:id="17" w:author="EMANOEL LIMA" w:date="2025-02-10T14:25:00Z" w16du:dateUtc="2025-02-10T18:25:00Z">
        <w:r>
          <w:t>Seria interessante inserir citações e fundamentações nesses itens</w:t>
        </w:r>
      </w:ins>
    </w:p>
    <w:p w14:paraId="7E343992" w14:textId="5FAC55CE" w:rsidR="00E746DF" w:rsidRDefault="00E746DF" w:rsidP="00E563B7">
      <w:pPr>
        <w:pStyle w:val="Corpodetexto"/>
        <w:jc w:val="both"/>
      </w:pPr>
      <w:ins w:id="18" w:author="Eliana Cardoso Gonçalves" w:date="2025-02-10T16:55:00Z" w16du:dateUtc="2025-02-10T19:55:00Z">
        <w:r>
          <w:t xml:space="preserve">Essa parte </w:t>
        </w:r>
      </w:ins>
      <w:ins w:id="19" w:author="Eliana Cardoso Gonçalves" w:date="2025-02-10T16:57:00Z" w16du:dateUtc="2025-02-10T19:57:00Z">
        <w:r w:rsidR="00A6390C">
          <w:t xml:space="preserve">para eu poder fundamentar irei </w:t>
        </w:r>
      </w:ins>
      <w:ins w:id="20" w:author="Eliana Cardoso Gonçalves" w:date="2025-02-10T16:58:00Z" w16du:dateUtc="2025-02-10T19:58:00Z">
        <w:r w:rsidR="00A6390C">
          <w:t xml:space="preserve">precisar </w:t>
        </w:r>
        <w:r w:rsidR="00E3773A">
          <w:t xml:space="preserve">do artigo da capes para a ciência contáveis </w:t>
        </w:r>
      </w:ins>
    </w:p>
    <w:p w14:paraId="2F59C3A1" w14:textId="6728F73C" w:rsidR="0068246F" w:rsidRDefault="00E61D03" w:rsidP="00E563B7">
      <w:pPr>
        <w:pStyle w:val="Ttulo2"/>
        <w:jc w:val="both"/>
      </w:pPr>
      <w:bookmarkStart w:id="21" w:name="_Toc187669248"/>
      <w:bookmarkStart w:id="22" w:name="analise-estatística"/>
      <w:bookmarkEnd w:id="14"/>
      <w:r>
        <w:t xml:space="preserve">1.3 </w:t>
      </w:r>
      <w:r>
        <w:t>An</w:t>
      </w:r>
      <w:ins w:id="23" w:author="Eliana Cardoso Gonçalves" w:date="2025-02-10T16:55:00Z" w16du:dateUtc="2025-02-10T19:55:00Z">
        <w:r w:rsidR="00E746DF">
          <w:t>á</w:t>
        </w:r>
      </w:ins>
      <w:del w:id="24" w:author="Eliana Cardoso Gonçalves" w:date="2025-02-10T16:55:00Z" w16du:dateUtc="2025-02-10T19:55:00Z">
        <w:r w:rsidDel="00E746DF">
          <w:delText>a</w:delText>
        </w:r>
      </w:del>
      <w:r>
        <w:t>lise</w:t>
      </w:r>
      <w:r>
        <w:t xml:space="preserve"> Estatística</w:t>
      </w:r>
      <w:bookmarkEnd w:id="21"/>
    </w:p>
    <w:p w14:paraId="21B2B1EF" w14:textId="77777777" w:rsidR="0068246F" w:rsidRDefault="00E61D03" w:rsidP="00E563B7">
      <w:pPr>
        <w:pStyle w:val="Ttulo3"/>
        <w:jc w:val="both"/>
      </w:pPr>
      <w:bookmarkStart w:id="25" w:name="_Toc187669249"/>
      <w:bookmarkStart w:id="26" w:name="descritiva"/>
      <w:r>
        <w:t>1.3.1 Descritiva</w:t>
      </w:r>
      <w:bookmarkEnd w:id="25"/>
    </w:p>
    <w:p w14:paraId="5F60EB60" w14:textId="77777777" w:rsidR="0068246F" w:rsidRDefault="00E61D03" w:rsidP="00E563B7">
      <w:pPr>
        <w:pStyle w:val="FirstParagraph"/>
        <w:jc w:val="both"/>
      </w:pPr>
      <w:r>
        <w:t>Foi realizada uma análise exploratória para descrever o perfil dos doutorandos em Ciências Contábeis titulados em 2020, considerando a variável “Bolsista” (ou seja, “Ser Bolsista” ou “Não Ser Bolsista”). O foco dessa análise foi comparar as características relacionadas à universidade, aos orientadores e aos doutorandos entre esses dois grupos de estudo.</w:t>
      </w:r>
    </w:p>
    <w:p w14:paraId="24329BA4" w14:textId="77777777" w:rsidR="0068246F" w:rsidRDefault="00E61D03" w:rsidP="00E563B7">
      <w:pPr>
        <w:pStyle w:val="Corpodetexto"/>
        <w:jc w:val="both"/>
      </w:pPr>
      <w:r>
        <w:lastRenderedPageBreak/>
        <w:t>Nas análises, foram utilizadas tabelas de resumo, nas quais as variáveis numéricas foram apresentadas pela mediana, dado que as variáveis contínuas não seguiram uma distribuição normal (</w:t>
      </w:r>
      <w:hyperlink w:anchor="tbl-normalidade">
        <w:r w:rsidR="0068246F">
          <w:rPr>
            <w:rStyle w:val="Hyperlink"/>
          </w:rPr>
          <w:t>Tabela 10</w:t>
        </w:r>
      </w:hyperlink>
      <w:r>
        <w:t>). Para investigar diferenças entre os grupos “Ser Bolsista” e “Não Ser Bolsista”, foram aplicados os seguintes testes estatísticos:</w:t>
      </w:r>
    </w:p>
    <w:p w14:paraId="4489AD48" w14:textId="77777777" w:rsidR="0068246F" w:rsidRDefault="00E61D03" w:rsidP="00E563B7">
      <w:pPr>
        <w:pStyle w:val="Corpodetexto"/>
        <w:jc w:val="both"/>
      </w:pPr>
      <w:r>
        <w:t>-Teste de Wilcoxon: Para comparar as medianas das variáveis numéricas entre os dois grupos.</w:t>
      </w:r>
    </w:p>
    <w:p w14:paraId="70C980AA" w14:textId="77777777" w:rsidR="0068246F" w:rsidRDefault="00E61D03" w:rsidP="00E563B7">
      <w:pPr>
        <w:pStyle w:val="Corpodetexto"/>
        <w:jc w:val="both"/>
      </w:pPr>
      <w:r>
        <w:t>-Teste Qui-Quadrado: Para avaliar a associação entre variáveis categóricas.</w:t>
      </w:r>
    </w:p>
    <w:p w14:paraId="7D59EDF8" w14:textId="77777777" w:rsidR="0068246F" w:rsidRDefault="00E61D03" w:rsidP="00E563B7">
      <w:pPr>
        <w:pStyle w:val="Corpodetexto"/>
        <w:jc w:val="both"/>
      </w:pPr>
      <w:r>
        <w:t>-Teste de Fisher: Quando as frequências esperadas eram muito pequenas nas tabelas de contingência, foi utilizado para avaliar a associação entre variáveis categóricas.</w:t>
      </w:r>
    </w:p>
    <w:p w14:paraId="7E0B38CD" w14:textId="77777777" w:rsidR="0068246F" w:rsidRDefault="00E61D03" w:rsidP="00E563B7">
      <w:pPr>
        <w:pStyle w:val="Corpodetexto"/>
        <w:jc w:val="both"/>
      </w:pPr>
      <w:r>
        <w:t xml:space="preserve">Caso os testes </w:t>
      </w:r>
      <w:r>
        <w:t>estatísticos não indiquem diferenças significativas entre os grupos, pode-se concluir que os grupos são comparáveis em relação às variáveis analisadas, ou seja, não há evidência de diferenças substanciais entre eles.</w:t>
      </w:r>
    </w:p>
    <w:p w14:paraId="0F8F1E77" w14:textId="77777777" w:rsidR="0068246F" w:rsidRDefault="00E61D03" w:rsidP="00E563B7">
      <w:pPr>
        <w:pStyle w:val="Corpodetexto"/>
        <w:jc w:val="both"/>
        <w:rPr>
          <w:ins w:id="27" w:author="EMANOEL LIMA" w:date="2025-02-10T14:28:00Z" w16du:dateUtc="2025-02-10T18:28:00Z"/>
        </w:rPr>
      </w:pPr>
      <w:r>
        <w:t>É importante que os grupos sejam comparáveis porque isso garante que as conclusões tiradas das análises sejam válidas e não sejam distorcidas por diferenças iniciais entre os grupos que não estão relacionadas ao fenômeno de interesse. Quando dois grupos são comparáveis, significa que qualquer diferença observada entre eles pode ser atribuída aos fatores que estão sendo investigados e não a características preexistentes que poderiam influenciar os resultados.</w:t>
      </w:r>
    </w:p>
    <w:p w14:paraId="2D50344C" w14:textId="17EF4CA7" w:rsidR="00A41CF9" w:rsidRDefault="00A41CF9" w:rsidP="00E563B7">
      <w:pPr>
        <w:pStyle w:val="Corpodetexto"/>
        <w:jc w:val="both"/>
        <w:rPr>
          <w:ins w:id="28" w:author="Eliana Cardoso Gonçalves" w:date="2025-02-10T16:54:00Z" w16du:dateUtc="2025-02-10T19:54:00Z"/>
        </w:rPr>
      </w:pPr>
      <w:ins w:id="29" w:author="EMANOEL LIMA" w:date="2025-02-10T14:28:00Z" w16du:dateUtc="2025-02-10T18:28:00Z">
        <w:r>
          <w:t xml:space="preserve">Necessário fundamentar </w:t>
        </w:r>
      </w:ins>
      <w:ins w:id="30" w:author="EMANOEL LIMA" w:date="2025-02-10T14:29:00Z" w16du:dateUtc="2025-02-10T18:29:00Z">
        <w:r>
          <w:t>essas questões com citações</w:t>
        </w:r>
      </w:ins>
    </w:p>
    <w:p w14:paraId="74854539" w14:textId="77777777" w:rsidR="00E746DF" w:rsidRDefault="00E746DF" w:rsidP="00E563B7">
      <w:pPr>
        <w:pStyle w:val="Corpodetexto"/>
        <w:jc w:val="both"/>
        <w:rPr>
          <w:ins w:id="31" w:author="Eliana Cardoso Gonçalves" w:date="2025-02-10T16:54:00Z" w16du:dateUtc="2025-02-10T19:54:00Z"/>
        </w:rPr>
      </w:pPr>
    </w:p>
    <w:p w14:paraId="12C38E96" w14:textId="19657925" w:rsidR="00E746DF" w:rsidRDefault="00E746DF" w:rsidP="00E746DF">
      <w:pPr>
        <w:pStyle w:val="Corpodetexto"/>
        <w:jc w:val="both"/>
        <w:rPr>
          <w:ins w:id="32" w:author="Eliana Cardoso Gonçalves" w:date="2025-02-10T16:54:00Z" w16du:dateUtc="2025-02-10T19:54:00Z"/>
        </w:rPr>
      </w:pPr>
      <w:ins w:id="33" w:author="Eliana Cardoso Gonçalves" w:date="2025-02-10T16:54:00Z" w16du:dateUtc="2025-02-10T19:54:00Z">
        <w:r>
          <w:t xml:space="preserve">Nessa parte </w:t>
        </w:r>
        <w:r>
          <w:t>ir</w:t>
        </w:r>
      </w:ins>
      <w:ins w:id="34" w:author="Eliana Cardoso Gonçalves" w:date="2025-02-10T16:55:00Z" w16du:dateUtc="2025-02-10T19:55:00Z">
        <w:r>
          <w:t>ei</w:t>
        </w:r>
      </w:ins>
      <w:ins w:id="35" w:author="Eliana Cardoso Gonçalves" w:date="2025-02-10T16:54:00Z" w16du:dateUtc="2025-02-10T19:54:00Z">
        <w:r>
          <w:t xml:space="preserve"> colocar os livros que mostram porque esses testes são o melhor </w:t>
        </w:r>
      </w:ins>
      <w:ins w:id="36" w:author="Eliana Cardoso Gonçalves" w:date="2025-02-10T16:58:00Z" w16du:dateUtc="2025-02-10T19:58:00Z">
        <w:r w:rsidR="00E3773A">
          <w:t>caminho.</w:t>
        </w:r>
      </w:ins>
    </w:p>
    <w:p w14:paraId="6E216A6C" w14:textId="77777777" w:rsidR="00E746DF" w:rsidRDefault="00E746DF" w:rsidP="00E563B7">
      <w:pPr>
        <w:pStyle w:val="Corpodetexto"/>
        <w:jc w:val="both"/>
      </w:pPr>
    </w:p>
    <w:p w14:paraId="009076CD" w14:textId="77777777" w:rsidR="0068246F" w:rsidRDefault="00E61D03" w:rsidP="00E563B7">
      <w:pPr>
        <w:pStyle w:val="Ttulo3"/>
        <w:jc w:val="both"/>
      </w:pPr>
      <w:bookmarkStart w:id="37" w:name="_Toc187669250"/>
      <w:bookmarkStart w:id="38" w:name="teste-estatístico"/>
      <w:bookmarkEnd w:id="26"/>
      <w:r>
        <w:t>1.3.2 Teste Estatístico</w:t>
      </w:r>
      <w:bookmarkEnd w:id="37"/>
    </w:p>
    <w:p w14:paraId="412A5975" w14:textId="77777777" w:rsidR="0068246F" w:rsidRDefault="00E61D03" w:rsidP="00E563B7">
      <w:pPr>
        <w:pStyle w:val="FirstParagraph"/>
        <w:jc w:val="both"/>
      </w:pPr>
      <w:r>
        <w:t>Para investigar se os investimentos do governo em pesquisas, especialmente na área de doutorado em Ciências Contábeis, estão gerando melhores resultados, foi realizada uma série de análises estatísticas com o objetivo de identificar padrões e associações relevantes nos dados.</w:t>
      </w:r>
    </w:p>
    <w:p w14:paraId="10B6C62F" w14:textId="77777777" w:rsidR="0068246F" w:rsidRDefault="00E61D03" w:rsidP="00E563B7">
      <w:pPr>
        <w:pStyle w:val="Corpodetexto"/>
        <w:jc w:val="both"/>
      </w:pPr>
      <w:r>
        <w:t>Primeiramente, buscou-se identificar possíveis diferenças entre os dois grupos — bolsistas e não bolsistas — em relação à participação em eventos científicos e à publicação de artigos. Para testar a significância estatística dessas diferenças, utilizou-se o teste qui-quadrado para as variáveis categóricas e o teste de Wilcoxon para as variáveis contínuas, uma vez que estas não apresentaram distribuição normal.</w:t>
      </w:r>
    </w:p>
    <w:p w14:paraId="4EDDAE7F" w14:textId="77777777" w:rsidR="0068246F" w:rsidRDefault="00E61D03" w:rsidP="00E563B7">
      <w:pPr>
        <w:pStyle w:val="Corpodetexto"/>
        <w:jc w:val="both"/>
      </w:pPr>
      <w:r>
        <w:t xml:space="preserve">Além disso, para verificar se existe associação entre o índice de publicação e as variáveis categóricas estabelecidas neste estudo, foi aplicado o teste de Kruskal-Wallis. Nesse teste, o índice de publicação foi considerado como variável resposta, enquanto cada </w:t>
      </w:r>
      <w:r>
        <w:lastRenderedPageBreak/>
        <w:t>uma das principais variáveis categóricas do estudo foi utilizada como variável explicativa.</w:t>
      </w:r>
    </w:p>
    <w:p w14:paraId="297C2B89" w14:textId="77777777" w:rsidR="0068246F" w:rsidRDefault="00E61D03" w:rsidP="00E563B7">
      <w:pPr>
        <w:pStyle w:val="Corpodetexto"/>
        <w:jc w:val="both"/>
      </w:pPr>
      <w:r>
        <w:t>Para as variáveis explicativas numéricas, foi realizado o teste de correlação de Spearman, que avalia a força e a direção da associação entre as variáveis. Os resultados dessas análises foram representados por meio de gráficos de dispersão, nos quais foram incluídos os valores-p obtidos nos testes estatísticos, proporcionando uma visualização clara da relação entre as variáveis analisadas.</w:t>
      </w:r>
    </w:p>
    <w:p w14:paraId="1B9EE1BE" w14:textId="77777777" w:rsidR="0068246F" w:rsidRDefault="00E61D03" w:rsidP="00E563B7">
      <w:pPr>
        <w:pStyle w:val="Corpodetexto"/>
        <w:jc w:val="both"/>
        <w:rPr>
          <w:ins w:id="39" w:author="EMANOEL LIMA" w:date="2025-02-10T14:31:00Z" w16du:dateUtc="2025-02-10T18:31:00Z"/>
        </w:rPr>
      </w:pPr>
      <w:r>
        <w:t>Por fim, para comparar o índice de publicação entre doutorandos em Ciências Contábeis que receberam bolsa de estudo durante o programa e aqueles que não receberam, foi realizado um teste de Wilcoxon. Nesse teste, o índice de publicação foi utilizado como variável resposta e a variável “ser bolsista” como variável explicativa.</w:t>
      </w:r>
    </w:p>
    <w:p w14:paraId="6E6CB2D2" w14:textId="5920A841" w:rsidR="003B6CBE" w:rsidRDefault="003B6CBE" w:rsidP="00E563B7">
      <w:pPr>
        <w:pStyle w:val="Corpodetexto"/>
        <w:jc w:val="both"/>
        <w:rPr>
          <w:ins w:id="40" w:author="Eliana Cardoso Gonçalves" w:date="2025-02-10T16:54:00Z" w16du:dateUtc="2025-02-10T19:54:00Z"/>
        </w:rPr>
      </w:pPr>
      <w:proofErr w:type="gramStart"/>
      <w:ins w:id="41" w:author="EMANOEL LIMA" w:date="2025-02-10T14:31:00Z" w16du:dateUtc="2025-02-10T18:31:00Z">
        <w:r>
          <w:t>Porque</w:t>
        </w:r>
        <w:proofErr w:type="gramEnd"/>
        <w:r>
          <w:t xml:space="preserve"> foram utilizados esses testes? É importante fundamentar</w:t>
        </w:r>
      </w:ins>
    </w:p>
    <w:p w14:paraId="4E6E2088" w14:textId="77777777" w:rsidR="00E746DF" w:rsidRDefault="00E746DF" w:rsidP="00E563B7">
      <w:pPr>
        <w:pStyle w:val="Corpodetexto"/>
        <w:jc w:val="both"/>
        <w:rPr>
          <w:ins w:id="42" w:author="Eliana Cardoso Gonçalves" w:date="2025-02-10T16:54:00Z" w16du:dateUtc="2025-02-10T19:54:00Z"/>
        </w:rPr>
      </w:pPr>
    </w:p>
    <w:p w14:paraId="3E0C6272" w14:textId="35136480" w:rsidR="00E746DF" w:rsidRDefault="00E746DF" w:rsidP="00E746DF">
      <w:pPr>
        <w:pStyle w:val="Corpodetexto"/>
        <w:jc w:val="both"/>
        <w:rPr>
          <w:ins w:id="43" w:author="Eliana Cardoso Gonçalves" w:date="2025-02-10T16:54:00Z" w16du:dateUtc="2025-02-10T19:54:00Z"/>
        </w:rPr>
      </w:pPr>
      <w:ins w:id="44" w:author="Eliana Cardoso Gonçalves" w:date="2025-02-10T16:54:00Z" w16du:dateUtc="2025-02-10T19:54:00Z">
        <w:r>
          <w:t xml:space="preserve">Nessa parte </w:t>
        </w:r>
      </w:ins>
      <w:ins w:id="45" w:author="Eliana Cardoso Gonçalves" w:date="2025-02-10T16:55:00Z" w16du:dateUtc="2025-02-10T19:55:00Z">
        <w:r>
          <w:t>irei</w:t>
        </w:r>
      </w:ins>
      <w:ins w:id="46" w:author="Eliana Cardoso Gonçalves" w:date="2025-02-10T16:54:00Z" w16du:dateUtc="2025-02-10T19:54:00Z">
        <w:r>
          <w:t xml:space="preserve"> colocar </w:t>
        </w:r>
        <w:proofErr w:type="gramStart"/>
        <w:r>
          <w:t>os  livros</w:t>
        </w:r>
        <w:proofErr w:type="gramEnd"/>
        <w:r>
          <w:t xml:space="preserve"> que mostram porque esses testes são o melhor caminho .</w:t>
        </w:r>
      </w:ins>
    </w:p>
    <w:p w14:paraId="51651761" w14:textId="77777777" w:rsidR="00E746DF" w:rsidRDefault="00E746DF" w:rsidP="00E563B7">
      <w:pPr>
        <w:pStyle w:val="Corpodetexto"/>
        <w:jc w:val="both"/>
        <w:rPr>
          <w:ins w:id="47" w:author="Eliana Cardoso Gonçalves" w:date="2025-02-10T16:53:00Z" w16du:dateUtc="2025-02-10T19:53:00Z"/>
        </w:rPr>
      </w:pPr>
    </w:p>
    <w:p w14:paraId="32083310" w14:textId="77777777" w:rsidR="00E746DF" w:rsidRDefault="00E746DF" w:rsidP="00E563B7">
      <w:pPr>
        <w:pStyle w:val="Corpodetexto"/>
        <w:jc w:val="both"/>
      </w:pPr>
    </w:p>
    <w:p w14:paraId="3946E7A0" w14:textId="77777777" w:rsidR="0068246F" w:rsidRDefault="00E61D03" w:rsidP="00E563B7">
      <w:pPr>
        <w:pStyle w:val="Corpodetexto"/>
        <w:jc w:val="both"/>
        <w:rPr>
          <w:ins w:id="48" w:author="Eliana Cardoso Gonçalves" w:date="2025-02-10T16:53:00Z" w16du:dateUtc="2025-02-10T19:53:00Z"/>
        </w:rPr>
      </w:pPr>
      <w:r>
        <w:t>Todas as análises foram conduzidas no software RStudio, versão 4.4.1, garantindo a robustez dos resultados e a adequação dos métodos estatísticos aplicados.</w:t>
      </w:r>
    </w:p>
    <w:p w14:paraId="277BFC0A" w14:textId="77777777" w:rsidR="00E746DF" w:rsidRDefault="00E746DF" w:rsidP="00E563B7">
      <w:pPr>
        <w:pStyle w:val="Corpodetexto"/>
        <w:jc w:val="both"/>
        <w:rPr>
          <w:ins w:id="49" w:author="Eliana Cardoso Gonçalves" w:date="2025-02-10T16:53:00Z" w16du:dateUtc="2025-02-10T19:53:00Z"/>
        </w:rPr>
      </w:pPr>
    </w:p>
    <w:p w14:paraId="2AEBDC23" w14:textId="57D05B04" w:rsidR="00E746DF" w:rsidDel="00E746DF" w:rsidRDefault="00E746DF" w:rsidP="00E563B7">
      <w:pPr>
        <w:pStyle w:val="Corpodetexto"/>
        <w:jc w:val="both"/>
        <w:rPr>
          <w:del w:id="50" w:author="Eliana Cardoso Gonçalves" w:date="2025-02-10T16:53:00Z" w16du:dateUtc="2025-02-10T19:53:00Z"/>
        </w:rPr>
      </w:pPr>
    </w:p>
    <w:p w14:paraId="6AD99895" w14:textId="77777777" w:rsidR="00A054A5" w:rsidRDefault="00A054A5" w:rsidP="00E563B7">
      <w:pPr>
        <w:pStyle w:val="Ttulo1"/>
        <w:jc w:val="both"/>
      </w:pPr>
      <w:bookmarkStart w:id="51" w:name="_Toc187669251"/>
      <w:bookmarkStart w:id="52" w:name="apresentação-e-análise-dos-resultados"/>
      <w:bookmarkEnd w:id="1"/>
      <w:bookmarkEnd w:id="22"/>
      <w:bookmarkEnd w:id="38"/>
    </w:p>
    <w:p w14:paraId="7030C867" w14:textId="0B2A24FC" w:rsidR="0068246F" w:rsidRDefault="00E61D03" w:rsidP="00E563B7">
      <w:pPr>
        <w:pStyle w:val="Ttulo1"/>
        <w:jc w:val="both"/>
      </w:pPr>
      <w:r>
        <w:t>2. Apresentação e Análise dos Resultados</w:t>
      </w:r>
      <w:bookmarkEnd w:id="51"/>
    </w:p>
    <w:p w14:paraId="1A850B1C" w14:textId="77777777" w:rsidR="0068246F" w:rsidRDefault="00E61D03" w:rsidP="00E563B7">
      <w:pPr>
        <w:pStyle w:val="Ttulo2"/>
        <w:jc w:val="both"/>
      </w:pPr>
      <w:bookmarkStart w:id="53" w:name="_Toc187669252"/>
      <w:bookmarkStart w:id="54" w:name="criação-do-índice"/>
      <w:r>
        <w:t>2.1 Criação do Índice</w:t>
      </w:r>
      <w:bookmarkEnd w:id="53"/>
    </w:p>
    <w:tbl>
      <w:tblPr>
        <w:tblStyle w:val="Table"/>
        <w:tblW w:w="0" w:type="auto"/>
        <w:tblLook w:val="0020" w:firstRow="1" w:lastRow="0" w:firstColumn="0" w:lastColumn="0" w:noHBand="0" w:noVBand="0"/>
      </w:tblPr>
      <w:tblGrid>
        <w:gridCol w:w="4021"/>
        <w:gridCol w:w="2865"/>
      </w:tblGrid>
      <w:tr w:rsidR="0068246F" w:rsidRPr="00E563B7" w14:paraId="1A7F97FF" w14:textId="77777777" w:rsidTr="0068246F">
        <w:trPr>
          <w:cnfStyle w:val="100000000000" w:firstRow="1" w:lastRow="0" w:firstColumn="0" w:lastColumn="0" w:oddVBand="0" w:evenVBand="0" w:oddHBand="0" w:evenHBand="0" w:firstRowFirstColumn="0" w:firstRowLastColumn="0" w:lastRowFirstColumn="0" w:lastRowLastColumn="0"/>
          <w:tblHeader/>
        </w:trPr>
        <w:tc>
          <w:tcPr>
            <w:tcW w:w="0" w:type="auto"/>
          </w:tcPr>
          <w:p w14:paraId="7D07F607" w14:textId="397DDEB2" w:rsidR="0068246F" w:rsidRPr="00E563B7" w:rsidRDefault="00E61D03" w:rsidP="00E563B7">
            <w:pPr>
              <w:pStyle w:val="Compact"/>
              <w:jc w:val="both"/>
              <w:rPr>
                <w:b/>
                <w:bCs/>
              </w:rPr>
            </w:pPr>
            <w:r w:rsidRPr="00E563B7">
              <w:rPr>
                <w:b/>
                <w:bCs/>
              </w:rPr>
              <w:t>Classificação</w:t>
            </w:r>
            <w:r w:rsidR="00E563B7" w:rsidRPr="00E563B7">
              <w:rPr>
                <w:b/>
                <w:bCs/>
              </w:rPr>
              <w:t xml:space="preserve"> </w:t>
            </w:r>
            <w:r w:rsidRPr="00E563B7">
              <w:rPr>
                <w:b/>
                <w:bCs/>
              </w:rPr>
              <w:t>Periódico</w:t>
            </w:r>
          </w:p>
        </w:tc>
        <w:tc>
          <w:tcPr>
            <w:tcW w:w="0" w:type="auto"/>
          </w:tcPr>
          <w:p w14:paraId="357667F9" w14:textId="595E88F0" w:rsidR="0068246F" w:rsidRPr="00E563B7" w:rsidRDefault="00E61D03" w:rsidP="00E563B7">
            <w:pPr>
              <w:pStyle w:val="Compact"/>
              <w:jc w:val="both"/>
              <w:rPr>
                <w:b/>
                <w:bCs/>
              </w:rPr>
            </w:pPr>
            <w:r w:rsidRPr="00E563B7">
              <w:rPr>
                <w:b/>
                <w:bCs/>
              </w:rPr>
              <w:t>Valor</w:t>
            </w:r>
            <w:r w:rsidR="00E563B7" w:rsidRPr="00E563B7">
              <w:rPr>
                <w:b/>
                <w:bCs/>
              </w:rPr>
              <w:t xml:space="preserve"> Numérico</w:t>
            </w:r>
          </w:p>
        </w:tc>
      </w:tr>
      <w:tr w:rsidR="0068246F" w14:paraId="1BADCD63" w14:textId="77777777">
        <w:tc>
          <w:tcPr>
            <w:tcW w:w="0" w:type="auto"/>
          </w:tcPr>
          <w:p w14:paraId="2BF6D1A1" w14:textId="77777777" w:rsidR="0068246F" w:rsidRDefault="00E61D03" w:rsidP="00E563B7">
            <w:pPr>
              <w:pStyle w:val="Compact"/>
              <w:jc w:val="both"/>
            </w:pPr>
            <w:r>
              <w:t>A1</w:t>
            </w:r>
          </w:p>
        </w:tc>
        <w:tc>
          <w:tcPr>
            <w:tcW w:w="0" w:type="auto"/>
          </w:tcPr>
          <w:p w14:paraId="36D4C59C" w14:textId="77777777" w:rsidR="0068246F" w:rsidRDefault="00E61D03" w:rsidP="00E563B7">
            <w:pPr>
              <w:pStyle w:val="Compact"/>
              <w:jc w:val="both"/>
            </w:pPr>
            <w:r>
              <w:t>100</w:t>
            </w:r>
          </w:p>
        </w:tc>
      </w:tr>
      <w:tr w:rsidR="0068246F" w14:paraId="5AFD6260" w14:textId="77777777">
        <w:tc>
          <w:tcPr>
            <w:tcW w:w="0" w:type="auto"/>
          </w:tcPr>
          <w:p w14:paraId="75AD0F07" w14:textId="77777777" w:rsidR="0068246F" w:rsidRDefault="00E61D03" w:rsidP="00E563B7">
            <w:pPr>
              <w:pStyle w:val="Compact"/>
              <w:jc w:val="both"/>
            </w:pPr>
            <w:r>
              <w:t>A2</w:t>
            </w:r>
          </w:p>
        </w:tc>
        <w:tc>
          <w:tcPr>
            <w:tcW w:w="0" w:type="auto"/>
          </w:tcPr>
          <w:p w14:paraId="0B266500" w14:textId="77777777" w:rsidR="0068246F" w:rsidRDefault="00E61D03" w:rsidP="00E563B7">
            <w:pPr>
              <w:pStyle w:val="Compact"/>
              <w:jc w:val="both"/>
            </w:pPr>
            <w:r>
              <w:t>90</w:t>
            </w:r>
          </w:p>
        </w:tc>
      </w:tr>
      <w:tr w:rsidR="0068246F" w14:paraId="3FD4BC4E" w14:textId="77777777">
        <w:tc>
          <w:tcPr>
            <w:tcW w:w="0" w:type="auto"/>
          </w:tcPr>
          <w:p w14:paraId="45B3F19D" w14:textId="77777777" w:rsidR="0068246F" w:rsidRDefault="00E61D03" w:rsidP="00E563B7">
            <w:pPr>
              <w:pStyle w:val="Compact"/>
              <w:jc w:val="both"/>
            </w:pPr>
            <w:r>
              <w:t>A3</w:t>
            </w:r>
          </w:p>
        </w:tc>
        <w:tc>
          <w:tcPr>
            <w:tcW w:w="0" w:type="auto"/>
          </w:tcPr>
          <w:p w14:paraId="2348EDBA" w14:textId="77777777" w:rsidR="0068246F" w:rsidRDefault="00E61D03" w:rsidP="00E563B7">
            <w:pPr>
              <w:pStyle w:val="Compact"/>
              <w:jc w:val="both"/>
            </w:pPr>
            <w:r>
              <w:t>80</w:t>
            </w:r>
          </w:p>
        </w:tc>
      </w:tr>
      <w:tr w:rsidR="0068246F" w14:paraId="6551F3D5" w14:textId="77777777">
        <w:tc>
          <w:tcPr>
            <w:tcW w:w="0" w:type="auto"/>
          </w:tcPr>
          <w:p w14:paraId="5F48DDF7" w14:textId="77777777" w:rsidR="0068246F" w:rsidRDefault="00E61D03" w:rsidP="00E563B7">
            <w:pPr>
              <w:pStyle w:val="Compact"/>
              <w:jc w:val="both"/>
            </w:pPr>
            <w:r>
              <w:t>A4</w:t>
            </w:r>
          </w:p>
        </w:tc>
        <w:tc>
          <w:tcPr>
            <w:tcW w:w="0" w:type="auto"/>
          </w:tcPr>
          <w:p w14:paraId="09784093" w14:textId="77777777" w:rsidR="0068246F" w:rsidRDefault="00E61D03" w:rsidP="00E563B7">
            <w:pPr>
              <w:pStyle w:val="Compact"/>
              <w:jc w:val="both"/>
            </w:pPr>
            <w:r>
              <w:t>70</w:t>
            </w:r>
          </w:p>
        </w:tc>
      </w:tr>
      <w:tr w:rsidR="0068246F" w14:paraId="7A3476EE" w14:textId="77777777">
        <w:tc>
          <w:tcPr>
            <w:tcW w:w="0" w:type="auto"/>
          </w:tcPr>
          <w:p w14:paraId="14042792" w14:textId="77777777" w:rsidR="0068246F" w:rsidRDefault="00E61D03" w:rsidP="00E563B7">
            <w:pPr>
              <w:pStyle w:val="Compact"/>
              <w:jc w:val="both"/>
            </w:pPr>
            <w:r>
              <w:t>B1</w:t>
            </w:r>
          </w:p>
        </w:tc>
        <w:tc>
          <w:tcPr>
            <w:tcW w:w="0" w:type="auto"/>
          </w:tcPr>
          <w:p w14:paraId="7E6EC2CF" w14:textId="77777777" w:rsidR="0068246F" w:rsidRDefault="00E61D03" w:rsidP="00E563B7">
            <w:pPr>
              <w:pStyle w:val="Compact"/>
              <w:jc w:val="both"/>
            </w:pPr>
            <w:r>
              <w:t>60</w:t>
            </w:r>
          </w:p>
        </w:tc>
      </w:tr>
      <w:tr w:rsidR="0068246F" w14:paraId="7A817D59" w14:textId="77777777">
        <w:tc>
          <w:tcPr>
            <w:tcW w:w="0" w:type="auto"/>
          </w:tcPr>
          <w:p w14:paraId="49C392DA" w14:textId="77777777" w:rsidR="0068246F" w:rsidRDefault="00E61D03" w:rsidP="00E563B7">
            <w:pPr>
              <w:pStyle w:val="Compact"/>
              <w:jc w:val="both"/>
            </w:pPr>
            <w:r>
              <w:t>B2</w:t>
            </w:r>
          </w:p>
        </w:tc>
        <w:tc>
          <w:tcPr>
            <w:tcW w:w="0" w:type="auto"/>
          </w:tcPr>
          <w:p w14:paraId="6EE5A1EA" w14:textId="77777777" w:rsidR="0068246F" w:rsidRDefault="00E61D03" w:rsidP="00E563B7">
            <w:pPr>
              <w:pStyle w:val="Compact"/>
              <w:jc w:val="both"/>
            </w:pPr>
            <w:r>
              <w:t>50</w:t>
            </w:r>
          </w:p>
        </w:tc>
      </w:tr>
      <w:tr w:rsidR="0068246F" w14:paraId="26CE68B0" w14:textId="77777777">
        <w:tc>
          <w:tcPr>
            <w:tcW w:w="0" w:type="auto"/>
          </w:tcPr>
          <w:p w14:paraId="54B2BC89" w14:textId="77777777" w:rsidR="0068246F" w:rsidRDefault="00E61D03" w:rsidP="00E563B7">
            <w:pPr>
              <w:pStyle w:val="Compact"/>
              <w:jc w:val="both"/>
            </w:pPr>
            <w:r>
              <w:t>B3</w:t>
            </w:r>
          </w:p>
        </w:tc>
        <w:tc>
          <w:tcPr>
            <w:tcW w:w="0" w:type="auto"/>
          </w:tcPr>
          <w:p w14:paraId="67F7C1B0" w14:textId="77777777" w:rsidR="0068246F" w:rsidRDefault="00E61D03" w:rsidP="00E563B7">
            <w:pPr>
              <w:pStyle w:val="Compact"/>
              <w:jc w:val="both"/>
            </w:pPr>
            <w:r>
              <w:t>40</w:t>
            </w:r>
          </w:p>
        </w:tc>
      </w:tr>
      <w:tr w:rsidR="0068246F" w14:paraId="3A4445F3" w14:textId="77777777">
        <w:tc>
          <w:tcPr>
            <w:tcW w:w="0" w:type="auto"/>
          </w:tcPr>
          <w:p w14:paraId="5792E30E" w14:textId="77777777" w:rsidR="0068246F" w:rsidRDefault="00E61D03" w:rsidP="00E563B7">
            <w:pPr>
              <w:pStyle w:val="Compact"/>
              <w:jc w:val="both"/>
            </w:pPr>
            <w:r>
              <w:lastRenderedPageBreak/>
              <w:t>B4</w:t>
            </w:r>
          </w:p>
        </w:tc>
        <w:tc>
          <w:tcPr>
            <w:tcW w:w="0" w:type="auto"/>
          </w:tcPr>
          <w:p w14:paraId="391D75FD" w14:textId="77777777" w:rsidR="0068246F" w:rsidRDefault="00E61D03" w:rsidP="00E563B7">
            <w:pPr>
              <w:pStyle w:val="Compact"/>
              <w:jc w:val="both"/>
            </w:pPr>
            <w:r>
              <w:t>30</w:t>
            </w:r>
          </w:p>
        </w:tc>
      </w:tr>
      <w:tr w:rsidR="0068246F" w14:paraId="2E3D9699" w14:textId="77777777">
        <w:tc>
          <w:tcPr>
            <w:tcW w:w="0" w:type="auto"/>
          </w:tcPr>
          <w:p w14:paraId="683C495A" w14:textId="77777777" w:rsidR="0068246F" w:rsidRDefault="00E61D03" w:rsidP="00E563B7">
            <w:pPr>
              <w:pStyle w:val="Compact"/>
              <w:jc w:val="both"/>
            </w:pPr>
            <w:r>
              <w:t>C</w:t>
            </w:r>
          </w:p>
        </w:tc>
        <w:tc>
          <w:tcPr>
            <w:tcW w:w="0" w:type="auto"/>
          </w:tcPr>
          <w:p w14:paraId="6BD6E5DF" w14:textId="77777777" w:rsidR="0068246F" w:rsidRDefault="00E61D03" w:rsidP="00E563B7">
            <w:pPr>
              <w:pStyle w:val="Compact"/>
              <w:jc w:val="both"/>
            </w:pPr>
            <w:r>
              <w:t>20</w:t>
            </w:r>
          </w:p>
        </w:tc>
      </w:tr>
      <w:tr w:rsidR="0068246F" w14:paraId="71F0C941" w14:textId="77777777">
        <w:tblPrEx>
          <w:tblLook w:val="0000" w:firstRow="0" w:lastRow="0" w:firstColumn="0" w:lastColumn="0" w:noHBand="0" w:noVBand="0"/>
        </w:tblPrEx>
        <w:tc>
          <w:tcPr>
            <w:tcW w:w="0" w:type="auto"/>
            <w:gridSpan w:val="2"/>
          </w:tcPr>
          <w:p w14:paraId="0BC7255B" w14:textId="2F3B70BE" w:rsidR="0068246F" w:rsidRDefault="006B3910" w:rsidP="00E563B7">
            <w:pPr>
              <w:pStyle w:val="ImageCaption"/>
              <w:spacing w:before="200"/>
              <w:jc w:val="both"/>
            </w:pPr>
            <w:bookmarkStart w:id="55" w:name="tbl-indice"/>
            <w:ins w:id="56" w:author="EMANOEL LIMA" w:date="2025-02-10T14:32:00Z" w16du:dateUtc="2025-02-10T18:32:00Z">
              <w:r>
                <w:t xml:space="preserve">(fonte) </w:t>
              </w:r>
            </w:ins>
            <w:r>
              <w:t>Tabela 1: Atribuição de cada estrato por valores Númericos</w:t>
            </w:r>
          </w:p>
        </w:tc>
        <w:bookmarkEnd w:id="55"/>
      </w:tr>
    </w:tbl>
    <w:p w14:paraId="3D65C178" w14:textId="1F35637F" w:rsidR="0068246F" w:rsidRDefault="00E61D03" w:rsidP="00E563B7">
      <w:pPr>
        <w:pStyle w:val="Corpodetexto"/>
        <w:jc w:val="both"/>
        <w:rPr>
          <w:ins w:id="57" w:author="Eliana Cardoso Gonçalves" w:date="2025-02-10T16:48:00Z" w16du:dateUtc="2025-02-10T19:48:00Z"/>
        </w:rPr>
      </w:pPr>
      <w:r>
        <w:t>Como não foi possível encontrar os valores de cada estrato para a área de Ciências Contábeis no site da CAPES ou em outras fontes confiáveis, optou-se por atribuir valores entre 100 e 20, seguindo uma ordem de importância, para criar o índice de publicação. Esses valores foram atribuídos de forma a refletir a relevância de cada estrato, com os valores mais altos correspondendo aos estratos considerados mais importantes para a área. Dessa maneira, o índice foi construído com base nesses critérios subjetivos,</w:t>
      </w:r>
      <w:r>
        <w:t xml:space="preserve"> possibilitando a análise de publicação dos doutorandos, mesmo diante da ausência de dados oficiais específicos (Ver </w:t>
      </w:r>
      <w:hyperlink w:anchor="tbl-indice">
        <w:r w:rsidR="0068246F">
          <w:rPr>
            <w:rStyle w:val="Hyperlink"/>
          </w:rPr>
          <w:t>Tabela 1</w:t>
        </w:r>
      </w:hyperlink>
      <w:r>
        <w:t>).</w:t>
      </w:r>
      <w:ins w:id="58" w:author="EMANOEL LIMA" w:date="2025-02-10T14:34:00Z" w16du:dateUtc="2025-02-10T18:34:00Z">
        <w:r w:rsidR="005C7FB6">
          <w:t xml:space="preserve"> Pesquise sobre os dados oficiais</w:t>
        </w:r>
      </w:ins>
      <w:ins w:id="59" w:author="EMANOEL LIMA" w:date="2025-02-10T14:35:00Z" w16du:dateUtc="2025-02-10T18:35:00Z">
        <w:r w:rsidR="005C7FB6">
          <w:t xml:space="preserve">, pois </w:t>
        </w:r>
        <w:r w:rsidR="00FF6A9C">
          <w:t>não é possível a Capes avaliar os programas sem esses dados.</w:t>
        </w:r>
      </w:ins>
    </w:p>
    <w:p w14:paraId="515A464F" w14:textId="77777777" w:rsidR="00094F7F" w:rsidRDefault="00094F7F" w:rsidP="00E563B7">
      <w:pPr>
        <w:pStyle w:val="Corpodetexto"/>
        <w:jc w:val="both"/>
        <w:rPr>
          <w:ins w:id="60" w:author="Eliana Cardoso Gonçalves" w:date="2025-02-10T16:48:00Z" w16du:dateUtc="2025-02-10T19:48:00Z"/>
        </w:rPr>
      </w:pPr>
    </w:p>
    <w:p w14:paraId="1568C661" w14:textId="5EB81E49" w:rsidR="00094F7F" w:rsidRDefault="00094F7F" w:rsidP="00E563B7">
      <w:pPr>
        <w:pStyle w:val="Corpodetexto"/>
        <w:jc w:val="both"/>
      </w:pPr>
      <w:ins w:id="61" w:author="Eliana Cardoso Gonçalves" w:date="2025-02-10T16:48:00Z" w16du:dateUtc="2025-02-10T19:48:00Z">
        <w:r>
          <w:t>Eu solicitei</w:t>
        </w:r>
      </w:ins>
      <w:ins w:id="62" w:author="Eliana Cardoso Gonçalves" w:date="2025-02-10T16:49:00Z" w16du:dateUtc="2025-02-10T19:49:00Z">
        <w:r w:rsidR="00033B32">
          <w:t xml:space="preserve"> o valor oficial da</w:t>
        </w:r>
      </w:ins>
      <w:ins w:id="63" w:author="Eliana Cardoso Gonçalves" w:date="2025-02-10T16:52:00Z" w16du:dateUtc="2025-02-10T19:52:00Z">
        <w:r w:rsidR="005C435F">
          <w:t>do pelo</w:t>
        </w:r>
      </w:ins>
      <w:ins w:id="64" w:author="Eliana Cardoso Gonçalves" w:date="2025-02-10T16:49:00Z" w16du:dateUtc="2025-02-10T19:49:00Z">
        <w:r w:rsidR="00033B32">
          <w:t xml:space="preserve"> CAPES. No entanto, </w:t>
        </w:r>
        <w:r w:rsidR="00E0632F">
          <w:t xml:space="preserve">você comentou que não </w:t>
        </w:r>
      </w:ins>
      <w:ins w:id="65" w:author="Eliana Cardoso Gonçalves" w:date="2025-02-10T16:50:00Z" w16du:dateUtc="2025-02-10T19:50:00Z">
        <w:r w:rsidR="00C2676A">
          <w:t>encontrou essas informações em nenhum lugar</w:t>
        </w:r>
        <w:r w:rsidR="007224DA">
          <w:t xml:space="preserve"> e que eu poderia colocar qualquer valor </w:t>
        </w:r>
      </w:ins>
      <w:ins w:id="66" w:author="Eliana Cardoso Gonçalves" w:date="2025-02-10T16:51:00Z" w16du:dateUtc="2025-02-10T19:51:00Z">
        <w:r w:rsidR="007224DA">
          <w:t>do meu interesse.  Caso essa parte, realmente v</w:t>
        </w:r>
        <w:r w:rsidR="002038AC">
          <w:t>enha</w:t>
        </w:r>
        <w:r w:rsidR="007224DA">
          <w:t xml:space="preserve"> precisar a mudar </w:t>
        </w:r>
        <w:r w:rsidR="002038AC">
          <w:t>terei que cobrar a mais essa parte</w:t>
        </w:r>
      </w:ins>
      <w:ins w:id="67" w:author="Eliana Cardoso Gonçalves" w:date="2025-02-10T16:52:00Z" w16du:dateUtc="2025-02-10T19:52:00Z">
        <w:r w:rsidR="002038AC">
          <w:t>.</w:t>
        </w:r>
        <w:r w:rsidR="005C435F">
          <w:t xml:space="preserve">  Lembrando que mudando essa parte afetar todos os </w:t>
        </w:r>
        <w:r w:rsidR="00E746DF">
          <w:t xml:space="preserve">resultados </w:t>
        </w:r>
      </w:ins>
    </w:p>
    <w:tbl>
      <w:tblPr>
        <w:tblStyle w:val="Table"/>
        <w:tblW w:w="5000" w:type="pct"/>
        <w:tblLayout w:type="fixed"/>
        <w:tblLook w:val="0000" w:firstRow="0" w:lastRow="0" w:firstColumn="0" w:lastColumn="0" w:noHBand="0" w:noVBand="0"/>
      </w:tblPr>
      <w:tblGrid>
        <w:gridCol w:w="8838"/>
      </w:tblGrid>
      <w:tr w:rsidR="0068246F" w14:paraId="4FDDC13B" w14:textId="77777777" w:rsidTr="00E563B7">
        <w:tc>
          <w:tcPr>
            <w:tcW w:w="7920" w:type="dxa"/>
          </w:tcPr>
          <w:p w14:paraId="03BBE001" w14:textId="77777777" w:rsidR="0068246F" w:rsidRDefault="00E61D03" w:rsidP="00E563B7">
            <w:pPr>
              <w:pStyle w:val="ImageCaption"/>
              <w:spacing w:before="200"/>
              <w:jc w:val="both"/>
            </w:pPr>
            <w:bookmarkStart w:id="68" w:name="tbl-indice1"/>
            <w:r>
              <w:t>Tabela 2: Índice de Publicação</w:t>
            </w:r>
          </w:p>
          <w:tbl>
            <w:tblPr>
              <w:tblStyle w:val="Table"/>
              <w:tblW w:w="0" w:type="auto"/>
              <w:tblLook w:val="0020" w:firstRow="1" w:lastRow="0" w:firstColumn="0" w:lastColumn="0" w:noHBand="0" w:noVBand="0"/>
            </w:tblPr>
            <w:tblGrid>
              <w:gridCol w:w="3960"/>
              <w:gridCol w:w="3960"/>
            </w:tblGrid>
            <w:tr w:rsidR="0068246F" w:rsidRPr="00E563B7" w14:paraId="18679DE4" w14:textId="77777777" w:rsidTr="0068246F">
              <w:trPr>
                <w:cnfStyle w:val="100000000000" w:firstRow="1" w:lastRow="0" w:firstColumn="0" w:lastColumn="0" w:oddVBand="0" w:evenVBand="0" w:oddHBand="0" w:evenHBand="0" w:firstRowFirstColumn="0" w:firstRowLastColumn="0" w:lastRowFirstColumn="0" w:lastRowLastColumn="0"/>
                <w:tblHeader/>
              </w:trPr>
              <w:tc>
                <w:tcPr>
                  <w:tcW w:w="3960" w:type="dxa"/>
                </w:tcPr>
                <w:p w14:paraId="598D3DCF" w14:textId="77777777" w:rsidR="0068246F" w:rsidRPr="00E563B7" w:rsidRDefault="00E61D03" w:rsidP="00E563B7">
                  <w:pPr>
                    <w:pStyle w:val="Compact"/>
                    <w:jc w:val="both"/>
                    <w:rPr>
                      <w:b/>
                      <w:bCs/>
                    </w:rPr>
                  </w:pPr>
                  <w:r w:rsidRPr="00E563B7">
                    <w:rPr>
                      <w:b/>
                      <w:bCs/>
                    </w:rPr>
                    <w:t>Titulados 2021</w:t>
                  </w:r>
                </w:p>
              </w:tc>
              <w:tc>
                <w:tcPr>
                  <w:tcW w:w="3960" w:type="dxa"/>
                </w:tcPr>
                <w:p w14:paraId="1A8917ED" w14:textId="77777777" w:rsidR="0068246F" w:rsidRPr="00E563B7" w:rsidRDefault="00E61D03" w:rsidP="00E563B7">
                  <w:pPr>
                    <w:pStyle w:val="Compact"/>
                    <w:jc w:val="both"/>
                    <w:rPr>
                      <w:b/>
                      <w:bCs/>
                    </w:rPr>
                  </w:pPr>
                  <w:r w:rsidRPr="00E563B7">
                    <w:rPr>
                      <w:b/>
                      <w:bCs/>
                    </w:rPr>
                    <w:t>Índice de Classificação</w:t>
                  </w:r>
                </w:p>
              </w:tc>
            </w:tr>
            <w:tr w:rsidR="0068246F" w14:paraId="5FE23F16" w14:textId="77777777">
              <w:tc>
                <w:tcPr>
                  <w:tcW w:w="3960" w:type="dxa"/>
                </w:tcPr>
                <w:p w14:paraId="5A20EF8B" w14:textId="77777777" w:rsidR="0068246F" w:rsidRDefault="00E61D03" w:rsidP="00E563B7">
                  <w:pPr>
                    <w:pStyle w:val="Compact"/>
                    <w:jc w:val="both"/>
                  </w:pPr>
                  <w:r>
                    <w:t>Aldo Cesar Da Silva Ortiz</w:t>
                  </w:r>
                </w:p>
              </w:tc>
              <w:tc>
                <w:tcPr>
                  <w:tcW w:w="3960" w:type="dxa"/>
                </w:tcPr>
                <w:p w14:paraId="3C929EC8" w14:textId="77777777" w:rsidR="0068246F" w:rsidRDefault="00E61D03" w:rsidP="00E563B7">
                  <w:pPr>
                    <w:pStyle w:val="Compact"/>
                    <w:jc w:val="both"/>
                  </w:pPr>
                  <w:r>
                    <w:t>53.33333</w:t>
                  </w:r>
                </w:p>
              </w:tc>
            </w:tr>
            <w:tr w:rsidR="0068246F" w14:paraId="18A41FED" w14:textId="77777777">
              <w:tc>
                <w:tcPr>
                  <w:tcW w:w="3960" w:type="dxa"/>
                </w:tcPr>
                <w:p w14:paraId="059B266F" w14:textId="77777777" w:rsidR="0068246F" w:rsidRDefault="00E61D03" w:rsidP="00E563B7">
                  <w:pPr>
                    <w:pStyle w:val="Compact"/>
                    <w:jc w:val="both"/>
                  </w:pPr>
                  <w:r>
                    <w:t>Alexandre Fernandes Monteiro</w:t>
                  </w:r>
                </w:p>
              </w:tc>
              <w:tc>
                <w:tcPr>
                  <w:tcW w:w="3960" w:type="dxa"/>
                </w:tcPr>
                <w:p w14:paraId="2C1E11F8" w14:textId="77777777" w:rsidR="0068246F" w:rsidRDefault="00E61D03" w:rsidP="00E563B7">
                  <w:pPr>
                    <w:pStyle w:val="Compact"/>
                    <w:jc w:val="both"/>
                  </w:pPr>
                  <w:r>
                    <w:t>57.50000</w:t>
                  </w:r>
                </w:p>
              </w:tc>
            </w:tr>
            <w:tr w:rsidR="0068246F" w14:paraId="33EECA64" w14:textId="77777777">
              <w:tc>
                <w:tcPr>
                  <w:tcW w:w="3960" w:type="dxa"/>
                </w:tcPr>
                <w:p w14:paraId="6B698FDA" w14:textId="77777777" w:rsidR="0068246F" w:rsidRDefault="00E61D03" w:rsidP="00E563B7">
                  <w:pPr>
                    <w:pStyle w:val="Compact"/>
                    <w:jc w:val="both"/>
                  </w:pPr>
                  <w:r>
                    <w:t>Ana Carolina Kolozsvari</w:t>
                  </w:r>
                </w:p>
              </w:tc>
              <w:tc>
                <w:tcPr>
                  <w:tcW w:w="3960" w:type="dxa"/>
                </w:tcPr>
                <w:p w14:paraId="4BC08658" w14:textId="77777777" w:rsidR="0068246F" w:rsidRDefault="00E61D03" w:rsidP="00E563B7">
                  <w:pPr>
                    <w:pStyle w:val="Compact"/>
                    <w:jc w:val="both"/>
                  </w:pPr>
                  <w:r>
                    <w:t>76.66667</w:t>
                  </w:r>
                </w:p>
              </w:tc>
            </w:tr>
            <w:tr w:rsidR="0068246F" w14:paraId="3EFB3D01" w14:textId="77777777">
              <w:tc>
                <w:tcPr>
                  <w:tcW w:w="3960" w:type="dxa"/>
                </w:tcPr>
                <w:p w14:paraId="6AD731CC" w14:textId="77777777" w:rsidR="0068246F" w:rsidRDefault="00E61D03" w:rsidP="00E563B7">
                  <w:pPr>
                    <w:pStyle w:val="Compact"/>
                    <w:jc w:val="both"/>
                  </w:pPr>
                  <w:r>
                    <w:t xml:space="preserve">Ana Carolina </w:t>
                  </w:r>
                  <w:r>
                    <w:t>Vasconcelos Colares</w:t>
                  </w:r>
                </w:p>
              </w:tc>
              <w:tc>
                <w:tcPr>
                  <w:tcW w:w="3960" w:type="dxa"/>
                </w:tcPr>
                <w:p w14:paraId="5C9E4649" w14:textId="77777777" w:rsidR="0068246F" w:rsidRDefault="00E61D03" w:rsidP="00E563B7">
                  <w:pPr>
                    <w:pStyle w:val="Compact"/>
                    <w:jc w:val="both"/>
                  </w:pPr>
                  <w:r>
                    <w:t>60.86957</w:t>
                  </w:r>
                </w:p>
              </w:tc>
            </w:tr>
            <w:tr w:rsidR="0068246F" w14:paraId="656CA1F7" w14:textId="77777777">
              <w:tc>
                <w:tcPr>
                  <w:tcW w:w="3960" w:type="dxa"/>
                </w:tcPr>
                <w:p w14:paraId="47602B13" w14:textId="77777777" w:rsidR="0068246F" w:rsidRDefault="00E61D03" w:rsidP="00E563B7">
                  <w:pPr>
                    <w:pStyle w:val="Compact"/>
                    <w:jc w:val="both"/>
                  </w:pPr>
                  <w:r>
                    <w:t>Ana Celia Bohn</w:t>
                  </w:r>
                </w:p>
              </w:tc>
              <w:tc>
                <w:tcPr>
                  <w:tcW w:w="3960" w:type="dxa"/>
                </w:tcPr>
                <w:p w14:paraId="4F615E54" w14:textId="77777777" w:rsidR="0068246F" w:rsidRDefault="00E61D03" w:rsidP="00E563B7">
                  <w:pPr>
                    <w:pStyle w:val="Compact"/>
                    <w:jc w:val="both"/>
                  </w:pPr>
                  <w:r>
                    <w:t>56.66667</w:t>
                  </w:r>
                </w:p>
              </w:tc>
            </w:tr>
            <w:tr w:rsidR="0068246F" w14:paraId="56F8D2CE" w14:textId="77777777">
              <w:tc>
                <w:tcPr>
                  <w:tcW w:w="3960" w:type="dxa"/>
                </w:tcPr>
                <w:p w14:paraId="138E7EB0" w14:textId="77777777" w:rsidR="0068246F" w:rsidRDefault="00E61D03" w:rsidP="00E563B7">
                  <w:pPr>
                    <w:pStyle w:val="Compact"/>
                    <w:jc w:val="both"/>
                  </w:pPr>
                  <w:r>
                    <w:t>Ana Rita Pinheiro De Freitas</w:t>
                  </w:r>
                </w:p>
              </w:tc>
              <w:tc>
                <w:tcPr>
                  <w:tcW w:w="3960" w:type="dxa"/>
                </w:tcPr>
                <w:p w14:paraId="5C9EE660" w14:textId="77777777" w:rsidR="0068246F" w:rsidRDefault="00E61D03" w:rsidP="00E563B7">
                  <w:pPr>
                    <w:pStyle w:val="Compact"/>
                    <w:jc w:val="both"/>
                  </w:pPr>
                  <w:r>
                    <w:t>70.00000</w:t>
                  </w:r>
                </w:p>
              </w:tc>
            </w:tr>
            <w:tr w:rsidR="0068246F" w14:paraId="746EFF12" w14:textId="77777777">
              <w:tc>
                <w:tcPr>
                  <w:tcW w:w="3960" w:type="dxa"/>
                </w:tcPr>
                <w:p w14:paraId="22BC1230" w14:textId="77777777" w:rsidR="0068246F" w:rsidRDefault="00E61D03" w:rsidP="00E563B7">
                  <w:pPr>
                    <w:pStyle w:val="Compact"/>
                    <w:jc w:val="both"/>
                  </w:pPr>
                  <w:r>
                    <w:t>Andre Sekunda Gallina</w:t>
                  </w:r>
                </w:p>
              </w:tc>
              <w:tc>
                <w:tcPr>
                  <w:tcW w:w="3960" w:type="dxa"/>
                </w:tcPr>
                <w:p w14:paraId="24127DC0" w14:textId="77777777" w:rsidR="0068246F" w:rsidRDefault="00E61D03" w:rsidP="00E563B7">
                  <w:pPr>
                    <w:pStyle w:val="Compact"/>
                    <w:jc w:val="both"/>
                  </w:pPr>
                  <w:r>
                    <w:t>69.00000</w:t>
                  </w:r>
                </w:p>
              </w:tc>
            </w:tr>
            <w:tr w:rsidR="0068246F" w14:paraId="60AA74AB" w14:textId="77777777">
              <w:tc>
                <w:tcPr>
                  <w:tcW w:w="3960" w:type="dxa"/>
                </w:tcPr>
                <w:p w14:paraId="613C4AF3" w14:textId="77777777" w:rsidR="0068246F" w:rsidRDefault="00E61D03" w:rsidP="00E563B7">
                  <w:pPr>
                    <w:pStyle w:val="Compact"/>
                    <w:jc w:val="both"/>
                  </w:pPr>
                  <w:r>
                    <w:t>Anna Beatriz Grangeiro Ribeiro Maia</w:t>
                  </w:r>
                </w:p>
              </w:tc>
              <w:tc>
                <w:tcPr>
                  <w:tcW w:w="3960" w:type="dxa"/>
                </w:tcPr>
                <w:p w14:paraId="61143E64" w14:textId="77777777" w:rsidR="0068246F" w:rsidRDefault="00E61D03" w:rsidP="00E563B7">
                  <w:pPr>
                    <w:pStyle w:val="Compact"/>
                    <w:jc w:val="both"/>
                  </w:pPr>
                  <w:r>
                    <w:t>73.33333</w:t>
                  </w:r>
                </w:p>
              </w:tc>
            </w:tr>
            <w:tr w:rsidR="0068246F" w14:paraId="036E12C0" w14:textId="77777777">
              <w:tc>
                <w:tcPr>
                  <w:tcW w:w="3960" w:type="dxa"/>
                </w:tcPr>
                <w:p w14:paraId="064AA502" w14:textId="77777777" w:rsidR="0068246F" w:rsidRDefault="00E61D03" w:rsidP="00E563B7">
                  <w:pPr>
                    <w:pStyle w:val="Compact"/>
                    <w:jc w:val="both"/>
                  </w:pPr>
                  <w:r>
                    <w:t>Aparecida De Fatima Alves De Lima</w:t>
                  </w:r>
                </w:p>
              </w:tc>
              <w:tc>
                <w:tcPr>
                  <w:tcW w:w="3960" w:type="dxa"/>
                </w:tcPr>
                <w:p w14:paraId="78A8EBE1" w14:textId="77777777" w:rsidR="0068246F" w:rsidRDefault="00E61D03" w:rsidP="00E563B7">
                  <w:pPr>
                    <w:pStyle w:val="Compact"/>
                    <w:jc w:val="both"/>
                  </w:pPr>
                  <w:r>
                    <w:t>20.00000</w:t>
                  </w:r>
                </w:p>
              </w:tc>
            </w:tr>
            <w:tr w:rsidR="0068246F" w14:paraId="5377D4D8" w14:textId="77777777">
              <w:tc>
                <w:tcPr>
                  <w:tcW w:w="3960" w:type="dxa"/>
                </w:tcPr>
                <w:p w14:paraId="30D1F48B" w14:textId="77777777" w:rsidR="0068246F" w:rsidRDefault="00E61D03" w:rsidP="00E563B7">
                  <w:pPr>
                    <w:pStyle w:val="Compact"/>
                    <w:jc w:val="both"/>
                  </w:pPr>
                  <w:r>
                    <w:t>Carline Rakowski Savariz</w:t>
                  </w:r>
                </w:p>
              </w:tc>
              <w:tc>
                <w:tcPr>
                  <w:tcW w:w="3960" w:type="dxa"/>
                </w:tcPr>
                <w:p w14:paraId="019F3318" w14:textId="77777777" w:rsidR="0068246F" w:rsidRDefault="00E61D03" w:rsidP="00E563B7">
                  <w:pPr>
                    <w:pStyle w:val="Compact"/>
                    <w:jc w:val="both"/>
                  </w:pPr>
                  <w:r>
                    <w:t>73.33333</w:t>
                  </w:r>
                </w:p>
              </w:tc>
            </w:tr>
            <w:tr w:rsidR="0068246F" w14:paraId="49001C40" w14:textId="77777777">
              <w:tc>
                <w:tcPr>
                  <w:tcW w:w="3960" w:type="dxa"/>
                </w:tcPr>
                <w:p w14:paraId="372D33FE" w14:textId="77777777" w:rsidR="0068246F" w:rsidRDefault="00E61D03" w:rsidP="00E563B7">
                  <w:pPr>
                    <w:pStyle w:val="Compact"/>
                    <w:jc w:val="both"/>
                  </w:pPr>
                  <w:r>
                    <w:t>Carlos Andre Marinho Vieira</w:t>
                  </w:r>
                </w:p>
              </w:tc>
              <w:tc>
                <w:tcPr>
                  <w:tcW w:w="3960" w:type="dxa"/>
                </w:tcPr>
                <w:p w14:paraId="5C306E30" w14:textId="77777777" w:rsidR="0068246F" w:rsidRDefault="00E61D03" w:rsidP="00E563B7">
                  <w:pPr>
                    <w:pStyle w:val="Compact"/>
                    <w:jc w:val="both"/>
                  </w:pPr>
                  <w:r>
                    <w:t>67.50000</w:t>
                  </w:r>
                </w:p>
              </w:tc>
            </w:tr>
            <w:tr w:rsidR="0068246F" w14:paraId="490282FC" w14:textId="77777777">
              <w:tc>
                <w:tcPr>
                  <w:tcW w:w="3960" w:type="dxa"/>
                </w:tcPr>
                <w:p w14:paraId="2448A3E9" w14:textId="77777777" w:rsidR="0068246F" w:rsidRDefault="00E61D03" w:rsidP="00E563B7">
                  <w:pPr>
                    <w:pStyle w:val="Compact"/>
                    <w:jc w:val="both"/>
                  </w:pPr>
                  <w:r>
                    <w:t>Carlos Vicente Berner</w:t>
                  </w:r>
                </w:p>
              </w:tc>
              <w:tc>
                <w:tcPr>
                  <w:tcW w:w="3960" w:type="dxa"/>
                </w:tcPr>
                <w:p w14:paraId="11C4E143" w14:textId="77777777" w:rsidR="0068246F" w:rsidRDefault="00E61D03" w:rsidP="00E563B7">
                  <w:pPr>
                    <w:pStyle w:val="Compact"/>
                    <w:jc w:val="both"/>
                  </w:pPr>
                  <w:r>
                    <w:t>40.00000</w:t>
                  </w:r>
                </w:p>
              </w:tc>
            </w:tr>
            <w:tr w:rsidR="0068246F" w14:paraId="20EE0FCA" w14:textId="77777777">
              <w:tc>
                <w:tcPr>
                  <w:tcW w:w="3960" w:type="dxa"/>
                </w:tcPr>
                <w:p w14:paraId="0067C781" w14:textId="77777777" w:rsidR="0068246F" w:rsidRDefault="00E61D03" w:rsidP="00E563B7">
                  <w:pPr>
                    <w:pStyle w:val="Compact"/>
                    <w:jc w:val="both"/>
                  </w:pPr>
                  <w:r>
                    <w:t>Caroline Sulzbach Pletsch</w:t>
                  </w:r>
                </w:p>
              </w:tc>
              <w:tc>
                <w:tcPr>
                  <w:tcW w:w="3960" w:type="dxa"/>
                </w:tcPr>
                <w:p w14:paraId="285D5E0E" w14:textId="77777777" w:rsidR="0068246F" w:rsidRDefault="00E61D03" w:rsidP="00E563B7">
                  <w:pPr>
                    <w:pStyle w:val="Compact"/>
                    <w:jc w:val="both"/>
                  </w:pPr>
                  <w:r>
                    <w:t>70.00000</w:t>
                  </w:r>
                </w:p>
              </w:tc>
            </w:tr>
            <w:tr w:rsidR="0068246F" w14:paraId="48151280" w14:textId="77777777">
              <w:tc>
                <w:tcPr>
                  <w:tcW w:w="3960" w:type="dxa"/>
                </w:tcPr>
                <w:p w14:paraId="67E06BEE" w14:textId="77777777" w:rsidR="0068246F" w:rsidRDefault="00E61D03" w:rsidP="00E563B7">
                  <w:pPr>
                    <w:pStyle w:val="Compact"/>
                    <w:jc w:val="both"/>
                  </w:pPr>
                  <w:r>
                    <w:t>Celma Duque Ferreira</w:t>
                  </w:r>
                </w:p>
              </w:tc>
              <w:tc>
                <w:tcPr>
                  <w:tcW w:w="3960" w:type="dxa"/>
                </w:tcPr>
                <w:p w14:paraId="27998877" w14:textId="77777777" w:rsidR="0068246F" w:rsidRDefault="00E61D03" w:rsidP="00E563B7">
                  <w:pPr>
                    <w:pStyle w:val="Compact"/>
                    <w:jc w:val="both"/>
                  </w:pPr>
                  <w:r>
                    <w:t>65.45455</w:t>
                  </w:r>
                </w:p>
              </w:tc>
            </w:tr>
            <w:tr w:rsidR="0068246F" w14:paraId="4B43A295" w14:textId="77777777">
              <w:tc>
                <w:tcPr>
                  <w:tcW w:w="3960" w:type="dxa"/>
                </w:tcPr>
                <w:p w14:paraId="6B738719" w14:textId="77777777" w:rsidR="0068246F" w:rsidRDefault="00E61D03" w:rsidP="00E563B7">
                  <w:pPr>
                    <w:pStyle w:val="Compact"/>
                    <w:jc w:val="both"/>
                  </w:pPr>
                  <w:r>
                    <w:t>Claudia Olimpia Neves Mamede Maestri</w:t>
                  </w:r>
                </w:p>
              </w:tc>
              <w:tc>
                <w:tcPr>
                  <w:tcW w:w="3960" w:type="dxa"/>
                </w:tcPr>
                <w:p w14:paraId="4A12B8AD" w14:textId="77777777" w:rsidR="0068246F" w:rsidRDefault="00E61D03" w:rsidP="00E563B7">
                  <w:pPr>
                    <w:pStyle w:val="Compact"/>
                    <w:jc w:val="both"/>
                  </w:pPr>
                  <w:r>
                    <w:t>70.76923</w:t>
                  </w:r>
                </w:p>
              </w:tc>
            </w:tr>
            <w:tr w:rsidR="0068246F" w14:paraId="59091FA8" w14:textId="77777777">
              <w:tc>
                <w:tcPr>
                  <w:tcW w:w="3960" w:type="dxa"/>
                </w:tcPr>
                <w:p w14:paraId="7CC110E2" w14:textId="77777777" w:rsidR="0068246F" w:rsidRDefault="00E61D03" w:rsidP="00E563B7">
                  <w:pPr>
                    <w:pStyle w:val="Compact"/>
                    <w:jc w:val="both"/>
                  </w:pPr>
                  <w:r>
                    <w:lastRenderedPageBreak/>
                    <w:t>Danival Sousa Cavalcante</w:t>
                  </w:r>
                </w:p>
              </w:tc>
              <w:tc>
                <w:tcPr>
                  <w:tcW w:w="3960" w:type="dxa"/>
                </w:tcPr>
                <w:p w14:paraId="15B19761" w14:textId="77777777" w:rsidR="0068246F" w:rsidRDefault="00E61D03" w:rsidP="00E563B7">
                  <w:pPr>
                    <w:pStyle w:val="Compact"/>
                    <w:jc w:val="both"/>
                  </w:pPr>
                  <w:r>
                    <w:t>67.77778</w:t>
                  </w:r>
                </w:p>
              </w:tc>
            </w:tr>
            <w:tr w:rsidR="0068246F" w14:paraId="2B4FDFAB" w14:textId="77777777">
              <w:tc>
                <w:tcPr>
                  <w:tcW w:w="3960" w:type="dxa"/>
                </w:tcPr>
                <w:p w14:paraId="4E104B71" w14:textId="77777777" w:rsidR="0068246F" w:rsidRDefault="00E61D03" w:rsidP="00E563B7">
                  <w:pPr>
                    <w:pStyle w:val="Compact"/>
                    <w:jc w:val="both"/>
                  </w:pPr>
                  <w:r>
                    <w:t xml:space="preserve">Davi Jonatas Cunha </w:t>
                  </w:r>
                  <w:r>
                    <w:t>Araujo</w:t>
                  </w:r>
                </w:p>
              </w:tc>
              <w:tc>
                <w:tcPr>
                  <w:tcW w:w="3960" w:type="dxa"/>
                </w:tcPr>
                <w:p w14:paraId="622B1EF7" w14:textId="77777777" w:rsidR="0068246F" w:rsidRDefault="00E61D03" w:rsidP="00E563B7">
                  <w:pPr>
                    <w:pStyle w:val="Compact"/>
                    <w:jc w:val="both"/>
                  </w:pPr>
                  <w:r>
                    <w:t>59.00000</w:t>
                  </w:r>
                </w:p>
              </w:tc>
            </w:tr>
            <w:tr w:rsidR="0068246F" w14:paraId="5DA5997D" w14:textId="77777777">
              <w:tc>
                <w:tcPr>
                  <w:tcW w:w="3960" w:type="dxa"/>
                </w:tcPr>
                <w:p w14:paraId="32447937" w14:textId="77777777" w:rsidR="0068246F" w:rsidRDefault="00E61D03" w:rsidP="00E563B7">
                  <w:pPr>
                    <w:pStyle w:val="Compact"/>
                    <w:jc w:val="both"/>
                  </w:pPr>
                  <w:r>
                    <w:t>Donizete Reina</w:t>
                  </w:r>
                </w:p>
              </w:tc>
              <w:tc>
                <w:tcPr>
                  <w:tcW w:w="3960" w:type="dxa"/>
                </w:tcPr>
                <w:p w14:paraId="07EB0182" w14:textId="77777777" w:rsidR="0068246F" w:rsidRDefault="00E61D03" w:rsidP="00E563B7">
                  <w:pPr>
                    <w:pStyle w:val="Compact"/>
                    <w:jc w:val="both"/>
                  </w:pPr>
                  <w:r>
                    <w:t>71.72414</w:t>
                  </w:r>
                </w:p>
              </w:tc>
            </w:tr>
            <w:tr w:rsidR="0068246F" w14:paraId="73C33B6C" w14:textId="77777777">
              <w:tc>
                <w:tcPr>
                  <w:tcW w:w="3960" w:type="dxa"/>
                </w:tcPr>
                <w:p w14:paraId="34FE3244" w14:textId="77777777" w:rsidR="0068246F" w:rsidRDefault="00E61D03" w:rsidP="00E563B7">
                  <w:pPr>
                    <w:pStyle w:val="Compact"/>
                    <w:jc w:val="both"/>
                  </w:pPr>
                  <w:r>
                    <w:t>Edileia Goncalves Leite</w:t>
                  </w:r>
                </w:p>
              </w:tc>
              <w:tc>
                <w:tcPr>
                  <w:tcW w:w="3960" w:type="dxa"/>
                </w:tcPr>
                <w:p w14:paraId="16DB3D16" w14:textId="77777777" w:rsidR="0068246F" w:rsidRDefault="00E61D03" w:rsidP="00E563B7">
                  <w:pPr>
                    <w:pStyle w:val="Compact"/>
                    <w:jc w:val="both"/>
                  </w:pPr>
                  <w:r>
                    <w:t>80.00000</w:t>
                  </w:r>
                </w:p>
              </w:tc>
            </w:tr>
            <w:tr w:rsidR="0068246F" w14:paraId="4DF0E91D" w14:textId="77777777">
              <w:tc>
                <w:tcPr>
                  <w:tcW w:w="3960" w:type="dxa"/>
                </w:tcPr>
                <w:p w14:paraId="23CB948C" w14:textId="77777777" w:rsidR="0068246F" w:rsidRDefault="00E61D03" w:rsidP="00E563B7">
                  <w:pPr>
                    <w:pStyle w:val="Compact"/>
                    <w:jc w:val="both"/>
                  </w:pPr>
                  <w:r>
                    <w:t>Elisangela Pires Da Silva De Amurim</w:t>
                  </w:r>
                </w:p>
              </w:tc>
              <w:tc>
                <w:tcPr>
                  <w:tcW w:w="3960" w:type="dxa"/>
                </w:tcPr>
                <w:p w14:paraId="540E9181" w14:textId="77777777" w:rsidR="0068246F" w:rsidRDefault="00E61D03" w:rsidP="00E563B7">
                  <w:pPr>
                    <w:pStyle w:val="Compact"/>
                    <w:jc w:val="both"/>
                  </w:pPr>
                  <w:r>
                    <w:t>NaN</w:t>
                  </w:r>
                </w:p>
              </w:tc>
            </w:tr>
            <w:tr w:rsidR="0068246F" w14:paraId="5B3E3A69" w14:textId="77777777">
              <w:tc>
                <w:tcPr>
                  <w:tcW w:w="3960" w:type="dxa"/>
                </w:tcPr>
                <w:p w14:paraId="2E2BE2EA" w14:textId="77777777" w:rsidR="0068246F" w:rsidRDefault="00E61D03" w:rsidP="00E563B7">
                  <w:pPr>
                    <w:pStyle w:val="Compact"/>
                    <w:jc w:val="both"/>
                  </w:pPr>
                  <w:r>
                    <w:t>Emerson Silva Mazulo</w:t>
                  </w:r>
                </w:p>
              </w:tc>
              <w:tc>
                <w:tcPr>
                  <w:tcW w:w="3960" w:type="dxa"/>
                </w:tcPr>
                <w:p w14:paraId="64ACFBA1" w14:textId="77777777" w:rsidR="0068246F" w:rsidRDefault="00E61D03" w:rsidP="00E563B7">
                  <w:pPr>
                    <w:pStyle w:val="Compact"/>
                    <w:jc w:val="both"/>
                  </w:pPr>
                  <w:r>
                    <w:t>50.00000</w:t>
                  </w:r>
                </w:p>
              </w:tc>
            </w:tr>
            <w:tr w:rsidR="0068246F" w14:paraId="1EE1188C" w14:textId="77777777">
              <w:tc>
                <w:tcPr>
                  <w:tcW w:w="3960" w:type="dxa"/>
                </w:tcPr>
                <w:p w14:paraId="7D53AFB3" w14:textId="77777777" w:rsidR="0068246F" w:rsidRDefault="00E61D03" w:rsidP="00E563B7">
                  <w:pPr>
                    <w:pStyle w:val="Compact"/>
                    <w:jc w:val="both"/>
                  </w:pPr>
                  <w:r>
                    <w:t>Ezequiel Nunes Pacheco</w:t>
                  </w:r>
                </w:p>
              </w:tc>
              <w:tc>
                <w:tcPr>
                  <w:tcW w:w="3960" w:type="dxa"/>
                </w:tcPr>
                <w:p w14:paraId="0E8852E7" w14:textId="77777777" w:rsidR="0068246F" w:rsidRDefault="00E61D03" w:rsidP="00E563B7">
                  <w:pPr>
                    <w:pStyle w:val="Compact"/>
                    <w:jc w:val="both"/>
                  </w:pPr>
                  <w:r>
                    <w:t>60.00000</w:t>
                  </w:r>
                </w:p>
              </w:tc>
            </w:tr>
            <w:tr w:rsidR="0068246F" w14:paraId="20E4C4DF" w14:textId="77777777">
              <w:tc>
                <w:tcPr>
                  <w:tcW w:w="3960" w:type="dxa"/>
                </w:tcPr>
                <w:p w14:paraId="3C778847" w14:textId="77777777" w:rsidR="0068246F" w:rsidRDefault="00E61D03" w:rsidP="00E563B7">
                  <w:pPr>
                    <w:pStyle w:val="Compact"/>
                    <w:jc w:val="both"/>
                  </w:pPr>
                  <w:r>
                    <w:t>Fabiano Lima Webber</w:t>
                  </w:r>
                </w:p>
              </w:tc>
              <w:tc>
                <w:tcPr>
                  <w:tcW w:w="3960" w:type="dxa"/>
                </w:tcPr>
                <w:p w14:paraId="50B3E854" w14:textId="77777777" w:rsidR="0068246F" w:rsidRDefault="00E61D03" w:rsidP="00E563B7">
                  <w:pPr>
                    <w:pStyle w:val="Compact"/>
                    <w:jc w:val="both"/>
                  </w:pPr>
                  <w:r>
                    <w:t>80.00000</w:t>
                  </w:r>
                </w:p>
              </w:tc>
            </w:tr>
            <w:tr w:rsidR="0068246F" w14:paraId="08753F3E" w14:textId="77777777">
              <w:tc>
                <w:tcPr>
                  <w:tcW w:w="3960" w:type="dxa"/>
                </w:tcPr>
                <w:p w14:paraId="03615723" w14:textId="77777777" w:rsidR="0068246F" w:rsidRDefault="00E61D03" w:rsidP="00E563B7">
                  <w:pPr>
                    <w:pStyle w:val="Compact"/>
                    <w:jc w:val="both"/>
                  </w:pPr>
                  <w:r>
                    <w:t>Fellipe Andre Jacomossi</w:t>
                  </w:r>
                </w:p>
              </w:tc>
              <w:tc>
                <w:tcPr>
                  <w:tcW w:w="3960" w:type="dxa"/>
                </w:tcPr>
                <w:p w14:paraId="48588F10" w14:textId="77777777" w:rsidR="0068246F" w:rsidRDefault="00E61D03" w:rsidP="00E563B7">
                  <w:pPr>
                    <w:pStyle w:val="Compact"/>
                    <w:jc w:val="both"/>
                  </w:pPr>
                  <w:r>
                    <w:t>80.00000</w:t>
                  </w:r>
                </w:p>
              </w:tc>
            </w:tr>
            <w:tr w:rsidR="0068246F" w14:paraId="4DC352ED" w14:textId="77777777">
              <w:tc>
                <w:tcPr>
                  <w:tcW w:w="3960" w:type="dxa"/>
                </w:tcPr>
                <w:p w14:paraId="1507EC9E" w14:textId="77777777" w:rsidR="0068246F" w:rsidRDefault="00E61D03" w:rsidP="00E563B7">
                  <w:pPr>
                    <w:pStyle w:val="Compact"/>
                    <w:jc w:val="both"/>
                  </w:pPr>
                  <w:r>
                    <w:t>Flavia Ferreira Marques Bernardino</w:t>
                  </w:r>
                </w:p>
              </w:tc>
              <w:tc>
                <w:tcPr>
                  <w:tcW w:w="3960" w:type="dxa"/>
                </w:tcPr>
                <w:p w14:paraId="6C0D1AA0" w14:textId="77777777" w:rsidR="0068246F" w:rsidRDefault="00E61D03" w:rsidP="00E563B7">
                  <w:pPr>
                    <w:pStyle w:val="Compact"/>
                    <w:jc w:val="both"/>
                  </w:pPr>
                  <w:r>
                    <w:t>66.66667</w:t>
                  </w:r>
                </w:p>
              </w:tc>
            </w:tr>
            <w:tr w:rsidR="0068246F" w14:paraId="62CDC480" w14:textId="77777777">
              <w:tc>
                <w:tcPr>
                  <w:tcW w:w="3960" w:type="dxa"/>
                </w:tcPr>
                <w:p w14:paraId="59513007" w14:textId="77777777" w:rsidR="0068246F" w:rsidRDefault="00E61D03" w:rsidP="00E563B7">
                  <w:pPr>
                    <w:pStyle w:val="Compact"/>
                    <w:jc w:val="both"/>
                  </w:pPr>
                  <w:r>
                    <w:t>George Alberto De Freitas</w:t>
                  </w:r>
                </w:p>
              </w:tc>
              <w:tc>
                <w:tcPr>
                  <w:tcW w:w="3960" w:type="dxa"/>
                </w:tcPr>
                <w:p w14:paraId="1AAC65E5" w14:textId="77777777" w:rsidR="0068246F" w:rsidRDefault="00E61D03" w:rsidP="00E563B7">
                  <w:pPr>
                    <w:pStyle w:val="Compact"/>
                    <w:jc w:val="both"/>
                  </w:pPr>
                  <w:r>
                    <w:t>83.33333</w:t>
                  </w:r>
                </w:p>
              </w:tc>
            </w:tr>
            <w:tr w:rsidR="0068246F" w14:paraId="47166816" w14:textId="77777777">
              <w:tc>
                <w:tcPr>
                  <w:tcW w:w="3960" w:type="dxa"/>
                </w:tcPr>
                <w:p w14:paraId="0AF85931" w14:textId="77777777" w:rsidR="0068246F" w:rsidRDefault="00E61D03" w:rsidP="00E563B7">
                  <w:pPr>
                    <w:pStyle w:val="Compact"/>
                    <w:jc w:val="both"/>
                  </w:pPr>
                  <w:r>
                    <w:t>Gilberto Crispim Da Silva</w:t>
                  </w:r>
                </w:p>
              </w:tc>
              <w:tc>
                <w:tcPr>
                  <w:tcW w:w="3960" w:type="dxa"/>
                </w:tcPr>
                <w:p w14:paraId="7482557C" w14:textId="77777777" w:rsidR="0068246F" w:rsidRDefault="00E61D03" w:rsidP="00E563B7">
                  <w:pPr>
                    <w:pStyle w:val="Compact"/>
                    <w:jc w:val="both"/>
                  </w:pPr>
                  <w:r>
                    <w:t>72.85714</w:t>
                  </w:r>
                </w:p>
              </w:tc>
            </w:tr>
            <w:tr w:rsidR="0068246F" w14:paraId="29F5284F" w14:textId="77777777">
              <w:tc>
                <w:tcPr>
                  <w:tcW w:w="3960" w:type="dxa"/>
                </w:tcPr>
                <w:p w14:paraId="41A3FF84" w14:textId="77777777" w:rsidR="0068246F" w:rsidRDefault="00E61D03" w:rsidP="00E563B7">
                  <w:pPr>
                    <w:pStyle w:val="Compact"/>
                    <w:jc w:val="both"/>
                  </w:pPr>
                  <w:r>
                    <w:t>Iago Franca Lopes</w:t>
                  </w:r>
                </w:p>
              </w:tc>
              <w:tc>
                <w:tcPr>
                  <w:tcW w:w="3960" w:type="dxa"/>
                </w:tcPr>
                <w:p w14:paraId="4B8E3788" w14:textId="77777777" w:rsidR="0068246F" w:rsidRDefault="00E61D03" w:rsidP="00E563B7">
                  <w:pPr>
                    <w:pStyle w:val="Compact"/>
                    <w:jc w:val="both"/>
                  </w:pPr>
                  <w:r>
                    <w:t>70.00000</w:t>
                  </w:r>
                </w:p>
              </w:tc>
            </w:tr>
            <w:tr w:rsidR="0068246F" w14:paraId="7ED33D1D" w14:textId="77777777">
              <w:tc>
                <w:tcPr>
                  <w:tcW w:w="3960" w:type="dxa"/>
                </w:tcPr>
                <w:p w14:paraId="3D18389D" w14:textId="77777777" w:rsidR="0068246F" w:rsidRDefault="00E61D03" w:rsidP="00E563B7">
                  <w:pPr>
                    <w:pStyle w:val="Compact"/>
                    <w:jc w:val="both"/>
                  </w:pPr>
                  <w:r>
                    <w:t>Inaja Allane Santos Garcia</w:t>
                  </w:r>
                </w:p>
              </w:tc>
              <w:tc>
                <w:tcPr>
                  <w:tcW w:w="3960" w:type="dxa"/>
                </w:tcPr>
                <w:p w14:paraId="6540B7AC" w14:textId="77777777" w:rsidR="0068246F" w:rsidRDefault="00E61D03" w:rsidP="00E563B7">
                  <w:pPr>
                    <w:pStyle w:val="Compact"/>
                    <w:jc w:val="both"/>
                  </w:pPr>
                  <w:r>
                    <w:t>69.23077</w:t>
                  </w:r>
                </w:p>
              </w:tc>
            </w:tr>
            <w:tr w:rsidR="0068246F" w14:paraId="7682C789" w14:textId="77777777">
              <w:tc>
                <w:tcPr>
                  <w:tcW w:w="3960" w:type="dxa"/>
                </w:tcPr>
                <w:p w14:paraId="08DC7680" w14:textId="77777777" w:rsidR="0068246F" w:rsidRDefault="00E61D03" w:rsidP="00E563B7">
                  <w:pPr>
                    <w:pStyle w:val="Compact"/>
                    <w:jc w:val="both"/>
                  </w:pPr>
                  <w:r>
                    <w:t>Jaqueline Cavalari Sales</w:t>
                  </w:r>
                </w:p>
              </w:tc>
              <w:tc>
                <w:tcPr>
                  <w:tcW w:w="3960" w:type="dxa"/>
                </w:tcPr>
                <w:p w14:paraId="0CBAD4CF" w14:textId="77777777" w:rsidR="0068246F" w:rsidRDefault="00E61D03" w:rsidP="00E563B7">
                  <w:pPr>
                    <w:pStyle w:val="Compact"/>
                    <w:jc w:val="both"/>
                  </w:pPr>
                  <w:r>
                    <w:t>65.00000</w:t>
                  </w:r>
                </w:p>
              </w:tc>
            </w:tr>
            <w:tr w:rsidR="0068246F" w14:paraId="46F56040" w14:textId="77777777">
              <w:tc>
                <w:tcPr>
                  <w:tcW w:w="3960" w:type="dxa"/>
                </w:tcPr>
                <w:p w14:paraId="122DD7C5" w14:textId="77777777" w:rsidR="0068246F" w:rsidRDefault="00E61D03" w:rsidP="00E563B7">
                  <w:pPr>
                    <w:pStyle w:val="Compact"/>
                    <w:jc w:val="both"/>
                  </w:pPr>
                  <w:r>
                    <w:t>Jazmin Figari De La Cueva</w:t>
                  </w:r>
                </w:p>
              </w:tc>
              <w:tc>
                <w:tcPr>
                  <w:tcW w:w="3960" w:type="dxa"/>
                </w:tcPr>
                <w:p w14:paraId="03BB63EE" w14:textId="77777777" w:rsidR="0068246F" w:rsidRDefault="00E61D03" w:rsidP="00E563B7">
                  <w:pPr>
                    <w:pStyle w:val="Compact"/>
                    <w:jc w:val="both"/>
                  </w:pPr>
                  <w:r>
                    <w:t>60.00000</w:t>
                  </w:r>
                </w:p>
              </w:tc>
            </w:tr>
            <w:tr w:rsidR="0068246F" w14:paraId="1726B2E8" w14:textId="77777777">
              <w:tc>
                <w:tcPr>
                  <w:tcW w:w="3960" w:type="dxa"/>
                </w:tcPr>
                <w:p w14:paraId="4E7A5955" w14:textId="77777777" w:rsidR="0068246F" w:rsidRDefault="00E61D03" w:rsidP="00E563B7">
                  <w:pPr>
                    <w:pStyle w:val="Compact"/>
                    <w:jc w:val="both"/>
                  </w:pPr>
                  <w:r>
                    <w:t>Jeferson De Souza Flores</w:t>
                  </w:r>
                </w:p>
              </w:tc>
              <w:tc>
                <w:tcPr>
                  <w:tcW w:w="3960" w:type="dxa"/>
                </w:tcPr>
                <w:p w14:paraId="46C1E2CD" w14:textId="77777777" w:rsidR="0068246F" w:rsidRDefault="00E61D03" w:rsidP="00E563B7">
                  <w:pPr>
                    <w:pStyle w:val="Compact"/>
                    <w:jc w:val="both"/>
                  </w:pPr>
                  <w:r>
                    <w:t>76.66667</w:t>
                  </w:r>
                </w:p>
              </w:tc>
            </w:tr>
            <w:tr w:rsidR="0068246F" w14:paraId="68B8AB01" w14:textId="77777777">
              <w:tc>
                <w:tcPr>
                  <w:tcW w:w="3960" w:type="dxa"/>
                </w:tcPr>
                <w:p w14:paraId="42AA3F5B" w14:textId="77777777" w:rsidR="0068246F" w:rsidRDefault="00E61D03" w:rsidP="00E563B7">
                  <w:pPr>
                    <w:pStyle w:val="Compact"/>
                    <w:jc w:val="both"/>
                  </w:pPr>
                  <w:r>
                    <w:t>Jessica Rayse De Melo Silva Avila</w:t>
                  </w:r>
                </w:p>
              </w:tc>
              <w:tc>
                <w:tcPr>
                  <w:tcW w:w="3960" w:type="dxa"/>
                </w:tcPr>
                <w:p w14:paraId="184D4E11" w14:textId="77777777" w:rsidR="0068246F" w:rsidRDefault="00E61D03" w:rsidP="00E563B7">
                  <w:pPr>
                    <w:pStyle w:val="Compact"/>
                    <w:jc w:val="both"/>
                  </w:pPr>
                  <w:r>
                    <w:t>NaN</w:t>
                  </w:r>
                </w:p>
              </w:tc>
            </w:tr>
            <w:tr w:rsidR="0068246F" w14:paraId="6F4CE9A6" w14:textId="77777777">
              <w:tc>
                <w:tcPr>
                  <w:tcW w:w="3960" w:type="dxa"/>
                </w:tcPr>
                <w:p w14:paraId="0F85347C" w14:textId="77777777" w:rsidR="0068246F" w:rsidRDefault="00E61D03" w:rsidP="00E563B7">
                  <w:pPr>
                    <w:pStyle w:val="Compact"/>
                    <w:jc w:val="both"/>
                  </w:pPr>
                  <w:r>
                    <w:t>Joao Paulo De Brito Nascimento</w:t>
                  </w:r>
                </w:p>
              </w:tc>
              <w:tc>
                <w:tcPr>
                  <w:tcW w:w="3960" w:type="dxa"/>
                </w:tcPr>
                <w:p w14:paraId="043B3AD7" w14:textId="77777777" w:rsidR="0068246F" w:rsidRDefault="00E61D03" w:rsidP="00E563B7">
                  <w:pPr>
                    <w:pStyle w:val="Compact"/>
                    <w:jc w:val="both"/>
                  </w:pPr>
                  <w:r>
                    <w:t>58.57143</w:t>
                  </w:r>
                </w:p>
              </w:tc>
            </w:tr>
            <w:tr w:rsidR="0068246F" w14:paraId="394E41A6" w14:textId="77777777">
              <w:tc>
                <w:tcPr>
                  <w:tcW w:w="3960" w:type="dxa"/>
                </w:tcPr>
                <w:p w14:paraId="74AC7133" w14:textId="77777777" w:rsidR="0068246F" w:rsidRDefault="00E61D03" w:rsidP="00E563B7">
                  <w:pPr>
                    <w:pStyle w:val="Compact"/>
                    <w:jc w:val="both"/>
                  </w:pPr>
                  <w:r>
                    <w:t>Jonatan Marlon Konraht</w:t>
                  </w:r>
                </w:p>
              </w:tc>
              <w:tc>
                <w:tcPr>
                  <w:tcW w:w="3960" w:type="dxa"/>
                </w:tcPr>
                <w:p w14:paraId="167FA0F3" w14:textId="77777777" w:rsidR="0068246F" w:rsidRDefault="00E61D03" w:rsidP="00E563B7">
                  <w:pPr>
                    <w:pStyle w:val="Compact"/>
                    <w:jc w:val="both"/>
                  </w:pPr>
                  <w:r>
                    <w:t>84.00000</w:t>
                  </w:r>
                </w:p>
              </w:tc>
            </w:tr>
            <w:tr w:rsidR="0068246F" w14:paraId="328682EA" w14:textId="77777777">
              <w:tc>
                <w:tcPr>
                  <w:tcW w:w="3960" w:type="dxa"/>
                </w:tcPr>
                <w:p w14:paraId="0A396010" w14:textId="77777777" w:rsidR="0068246F" w:rsidRDefault="00E61D03" w:rsidP="00E563B7">
                  <w:pPr>
                    <w:pStyle w:val="Compact"/>
                    <w:jc w:val="both"/>
                  </w:pPr>
                  <w:r>
                    <w:t>Jose Ricarte De Lima</w:t>
                  </w:r>
                </w:p>
              </w:tc>
              <w:tc>
                <w:tcPr>
                  <w:tcW w:w="3960" w:type="dxa"/>
                </w:tcPr>
                <w:p w14:paraId="562708B9" w14:textId="77777777" w:rsidR="0068246F" w:rsidRDefault="00E61D03" w:rsidP="00E563B7">
                  <w:pPr>
                    <w:pStyle w:val="Compact"/>
                    <w:jc w:val="both"/>
                  </w:pPr>
                  <w:r>
                    <w:t>48.75000</w:t>
                  </w:r>
                </w:p>
              </w:tc>
            </w:tr>
            <w:tr w:rsidR="0068246F" w14:paraId="381FE847" w14:textId="77777777">
              <w:tc>
                <w:tcPr>
                  <w:tcW w:w="3960" w:type="dxa"/>
                </w:tcPr>
                <w:p w14:paraId="6D591F73" w14:textId="77777777" w:rsidR="0068246F" w:rsidRDefault="00E61D03" w:rsidP="00E563B7">
                  <w:pPr>
                    <w:pStyle w:val="Compact"/>
                    <w:jc w:val="both"/>
                  </w:pPr>
                  <w:r>
                    <w:t>Julia Peres Tortoli</w:t>
                  </w:r>
                </w:p>
              </w:tc>
              <w:tc>
                <w:tcPr>
                  <w:tcW w:w="3960" w:type="dxa"/>
                </w:tcPr>
                <w:p w14:paraId="0F1873D2" w14:textId="77777777" w:rsidR="0068246F" w:rsidRDefault="00E61D03" w:rsidP="00E563B7">
                  <w:pPr>
                    <w:pStyle w:val="Compact"/>
                    <w:jc w:val="both"/>
                  </w:pPr>
                  <w:r>
                    <w:t>75.00000</w:t>
                  </w:r>
                </w:p>
              </w:tc>
            </w:tr>
            <w:tr w:rsidR="0068246F" w14:paraId="5E463D0A" w14:textId="77777777">
              <w:tc>
                <w:tcPr>
                  <w:tcW w:w="3960" w:type="dxa"/>
                </w:tcPr>
                <w:p w14:paraId="3B1EACFB" w14:textId="77777777" w:rsidR="0068246F" w:rsidRDefault="00E61D03" w:rsidP="00E563B7">
                  <w:pPr>
                    <w:pStyle w:val="Compact"/>
                    <w:jc w:val="both"/>
                  </w:pPr>
                  <w:r>
                    <w:t>Julio Cesar Ferreira</w:t>
                  </w:r>
                </w:p>
              </w:tc>
              <w:tc>
                <w:tcPr>
                  <w:tcW w:w="3960" w:type="dxa"/>
                </w:tcPr>
                <w:p w14:paraId="22DEF413" w14:textId="77777777" w:rsidR="0068246F" w:rsidRDefault="00E61D03" w:rsidP="00E563B7">
                  <w:pPr>
                    <w:pStyle w:val="Compact"/>
                    <w:jc w:val="both"/>
                  </w:pPr>
                  <w:r>
                    <w:t>68.88889</w:t>
                  </w:r>
                </w:p>
              </w:tc>
            </w:tr>
            <w:tr w:rsidR="0068246F" w14:paraId="1CABE7C4" w14:textId="77777777">
              <w:tc>
                <w:tcPr>
                  <w:tcW w:w="3960" w:type="dxa"/>
                </w:tcPr>
                <w:p w14:paraId="47A0950E" w14:textId="77777777" w:rsidR="0068246F" w:rsidRDefault="00E61D03" w:rsidP="00E563B7">
                  <w:pPr>
                    <w:pStyle w:val="Compact"/>
                    <w:jc w:val="both"/>
                  </w:pPr>
                  <w:r>
                    <w:t xml:space="preserve">Leide Vania </w:t>
                  </w:r>
                  <w:r>
                    <w:t>Miranda Moreira</w:t>
                  </w:r>
                </w:p>
              </w:tc>
              <w:tc>
                <w:tcPr>
                  <w:tcW w:w="3960" w:type="dxa"/>
                </w:tcPr>
                <w:p w14:paraId="76830D8E" w14:textId="77777777" w:rsidR="0068246F" w:rsidRDefault="00E61D03" w:rsidP="00E563B7">
                  <w:pPr>
                    <w:pStyle w:val="Compact"/>
                    <w:jc w:val="both"/>
                  </w:pPr>
                  <w:r>
                    <w:t>63.33333</w:t>
                  </w:r>
                </w:p>
              </w:tc>
            </w:tr>
            <w:tr w:rsidR="0068246F" w14:paraId="055AD5B7" w14:textId="77777777">
              <w:tc>
                <w:tcPr>
                  <w:tcW w:w="3960" w:type="dxa"/>
                </w:tcPr>
                <w:p w14:paraId="09E70254" w14:textId="77777777" w:rsidR="0068246F" w:rsidRDefault="00E61D03" w:rsidP="00E563B7">
                  <w:pPr>
                    <w:pStyle w:val="Compact"/>
                    <w:jc w:val="both"/>
                  </w:pPr>
                  <w:r>
                    <w:t>Livia Maria Lopes Stanzani</w:t>
                  </w:r>
                </w:p>
              </w:tc>
              <w:tc>
                <w:tcPr>
                  <w:tcW w:w="3960" w:type="dxa"/>
                </w:tcPr>
                <w:p w14:paraId="7E5105DC" w14:textId="77777777" w:rsidR="0068246F" w:rsidRDefault="00E61D03" w:rsidP="00E563B7">
                  <w:pPr>
                    <w:pStyle w:val="Compact"/>
                    <w:jc w:val="both"/>
                  </w:pPr>
                  <w:r>
                    <w:t>72.50000</w:t>
                  </w:r>
                </w:p>
              </w:tc>
            </w:tr>
            <w:tr w:rsidR="0068246F" w14:paraId="3BCF352E" w14:textId="77777777">
              <w:tc>
                <w:tcPr>
                  <w:tcW w:w="3960" w:type="dxa"/>
                </w:tcPr>
                <w:p w14:paraId="08C58CA6" w14:textId="77777777" w:rsidR="0068246F" w:rsidRDefault="00E61D03" w:rsidP="00E563B7">
                  <w:pPr>
                    <w:pStyle w:val="Compact"/>
                    <w:jc w:val="both"/>
                  </w:pPr>
                  <w:r>
                    <w:t>Lorena Lucena Furtado</w:t>
                  </w:r>
                </w:p>
              </w:tc>
              <w:tc>
                <w:tcPr>
                  <w:tcW w:w="3960" w:type="dxa"/>
                </w:tcPr>
                <w:p w14:paraId="1DB17481" w14:textId="77777777" w:rsidR="0068246F" w:rsidRDefault="00E61D03" w:rsidP="00E563B7">
                  <w:pPr>
                    <w:pStyle w:val="Compact"/>
                    <w:jc w:val="both"/>
                  </w:pPr>
                  <w:r>
                    <w:t>85.00000</w:t>
                  </w:r>
                </w:p>
              </w:tc>
            </w:tr>
            <w:tr w:rsidR="0068246F" w14:paraId="00BF093B" w14:textId="77777777">
              <w:tc>
                <w:tcPr>
                  <w:tcW w:w="3960" w:type="dxa"/>
                </w:tcPr>
                <w:p w14:paraId="17380805" w14:textId="77777777" w:rsidR="0068246F" w:rsidRDefault="00E61D03" w:rsidP="00E563B7">
                  <w:pPr>
                    <w:pStyle w:val="Compact"/>
                    <w:jc w:val="both"/>
                  </w:pPr>
                  <w:r>
                    <w:t>Lucas Oliveira Gomes Ferreira</w:t>
                  </w:r>
                </w:p>
              </w:tc>
              <w:tc>
                <w:tcPr>
                  <w:tcW w:w="3960" w:type="dxa"/>
                </w:tcPr>
                <w:p w14:paraId="5B986748" w14:textId="77777777" w:rsidR="0068246F" w:rsidRDefault="00E61D03" w:rsidP="00E563B7">
                  <w:pPr>
                    <w:pStyle w:val="Compact"/>
                    <w:jc w:val="both"/>
                  </w:pPr>
                  <w:r>
                    <w:t>50.00000</w:t>
                  </w:r>
                </w:p>
              </w:tc>
            </w:tr>
            <w:tr w:rsidR="0068246F" w14:paraId="6FD8AA6E" w14:textId="77777777">
              <w:tc>
                <w:tcPr>
                  <w:tcW w:w="3960" w:type="dxa"/>
                </w:tcPr>
                <w:p w14:paraId="3BD1C844" w14:textId="77777777" w:rsidR="0068246F" w:rsidRDefault="00E61D03" w:rsidP="00E563B7">
                  <w:pPr>
                    <w:pStyle w:val="Compact"/>
                    <w:jc w:val="both"/>
                  </w:pPr>
                  <w:r>
                    <w:t>Luciana Holtz</w:t>
                  </w:r>
                </w:p>
              </w:tc>
              <w:tc>
                <w:tcPr>
                  <w:tcW w:w="3960" w:type="dxa"/>
                </w:tcPr>
                <w:p w14:paraId="79FCBC81" w14:textId="77777777" w:rsidR="0068246F" w:rsidRDefault="00E61D03" w:rsidP="00E563B7">
                  <w:pPr>
                    <w:pStyle w:val="Compact"/>
                    <w:jc w:val="both"/>
                  </w:pPr>
                  <w:r>
                    <w:t>65.00000</w:t>
                  </w:r>
                </w:p>
              </w:tc>
            </w:tr>
            <w:tr w:rsidR="0068246F" w14:paraId="6C86B225" w14:textId="77777777">
              <w:tc>
                <w:tcPr>
                  <w:tcW w:w="3960" w:type="dxa"/>
                </w:tcPr>
                <w:p w14:paraId="660F2AAE" w14:textId="77777777" w:rsidR="0068246F" w:rsidRDefault="00E61D03" w:rsidP="00E563B7">
                  <w:pPr>
                    <w:pStyle w:val="Compact"/>
                    <w:jc w:val="both"/>
                  </w:pPr>
                  <w:r>
                    <w:t>Luciano Trentin</w:t>
                  </w:r>
                </w:p>
              </w:tc>
              <w:tc>
                <w:tcPr>
                  <w:tcW w:w="3960" w:type="dxa"/>
                </w:tcPr>
                <w:p w14:paraId="6EE544A0" w14:textId="77777777" w:rsidR="0068246F" w:rsidRDefault="00E61D03" w:rsidP="00E563B7">
                  <w:pPr>
                    <w:pStyle w:val="Compact"/>
                    <w:jc w:val="both"/>
                  </w:pPr>
                  <w:r>
                    <w:t>59.09091</w:t>
                  </w:r>
                </w:p>
              </w:tc>
            </w:tr>
            <w:tr w:rsidR="0068246F" w14:paraId="50FFF13C" w14:textId="77777777">
              <w:tc>
                <w:tcPr>
                  <w:tcW w:w="3960" w:type="dxa"/>
                </w:tcPr>
                <w:p w14:paraId="066D37BF" w14:textId="77777777" w:rsidR="0068246F" w:rsidRDefault="00E61D03" w:rsidP="00E563B7">
                  <w:pPr>
                    <w:pStyle w:val="Compact"/>
                    <w:jc w:val="both"/>
                  </w:pPr>
                  <w:r>
                    <w:t>Maria Audenora Rufino</w:t>
                  </w:r>
                </w:p>
              </w:tc>
              <w:tc>
                <w:tcPr>
                  <w:tcW w:w="3960" w:type="dxa"/>
                </w:tcPr>
                <w:p w14:paraId="27004912" w14:textId="77777777" w:rsidR="0068246F" w:rsidRDefault="00E61D03" w:rsidP="00E563B7">
                  <w:pPr>
                    <w:pStyle w:val="Compact"/>
                    <w:jc w:val="both"/>
                  </w:pPr>
                  <w:r>
                    <w:t>62.85714</w:t>
                  </w:r>
                </w:p>
              </w:tc>
            </w:tr>
            <w:tr w:rsidR="0068246F" w14:paraId="50D1F382" w14:textId="77777777">
              <w:tc>
                <w:tcPr>
                  <w:tcW w:w="3960" w:type="dxa"/>
                </w:tcPr>
                <w:p w14:paraId="05D65F65" w14:textId="77777777" w:rsidR="0068246F" w:rsidRDefault="00E61D03" w:rsidP="00E563B7">
                  <w:pPr>
                    <w:pStyle w:val="Compact"/>
                    <w:jc w:val="both"/>
                  </w:pPr>
                  <w:r>
                    <w:t>Maria Cecilia Da Silva Brum</w:t>
                  </w:r>
                </w:p>
              </w:tc>
              <w:tc>
                <w:tcPr>
                  <w:tcW w:w="3960" w:type="dxa"/>
                </w:tcPr>
                <w:p w14:paraId="0C165BF1" w14:textId="77777777" w:rsidR="0068246F" w:rsidRDefault="00E61D03" w:rsidP="00E563B7">
                  <w:pPr>
                    <w:pStyle w:val="Compact"/>
                    <w:jc w:val="both"/>
                  </w:pPr>
                  <w:r>
                    <w:t>73.33333</w:t>
                  </w:r>
                </w:p>
              </w:tc>
            </w:tr>
            <w:tr w:rsidR="0068246F" w14:paraId="34928875" w14:textId="77777777">
              <w:tc>
                <w:tcPr>
                  <w:tcW w:w="3960" w:type="dxa"/>
                </w:tcPr>
                <w:p w14:paraId="21779C98" w14:textId="77777777" w:rsidR="0068246F" w:rsidRDefault="00E61D03" w:rsidP="00E563B7">
                  <w:pPr>
                    <w:pStyle w:val="Compact"/>
                    <w:jc w:val="both"/>
                  </w:pPr>
                  <w:r>
                    <w:t>Marines Lucia Boff</w:t>
                  </w:r>
                </w:p>
              </w:tc>
              <w:tc>
                <w:tcPr>
                  <w:tcW w:w="3960" w:type="dxa"/>
                </w:tcPr>
                <w:p w14:paraId="04BF28F2" w14:textId="77777777" w:rsidR="0068246F" w:rsidRDefault="00E61D03" w:rsidP="00E563B7">
                  <w:pPr>
                    <w:pStyle w:val="Compact"/>
                    <w:jc w:val="both"/>
                  </w:pPr>
                  <w:r>
                    <w:t>76.66667</w:t>
                  </w:r>
                </w:p>
              </w:tc>
            </w:tr>
            <w:tr w:rsidR="0068246F" w14:paraId="0F0DC13E" w14:textId="77777777">
              <w:tc>
                <w:tcPr>
                  <w:tcW w:w="3960" w:type="dxa"/>
                </w:tcPr>
                <w:p w14:paraId="7489C159" w14:textId="77777777" w:rsidR="0068246F" w:rsidRDefault="00E61D03" w:rsidP="00E563B7">
                  <w:pPr>
                    <w:pStyle w:val="Compact"/>
                    <w:jc w:val="both"/>
                  </w:pPr>
                  <w:r>
                    <w:t>Matheus Da Costa Gomes</w:t>
                  </w:r>
                </w:p>
              </w:tc>
              <w:tc>
                <w:tcPr>
                  <w:tcW w:w="3960" w:type="dxa"/>
                </w:tcPr>
                <w:p w14:paraId="63CB7328" w14:textId="77777777" w:rsidR="0068246F" w:rsidRDefault="00E61D03" w:rsidP="00E563B7">
                  <w:pPr>
                    <w:pStyle w:val="Compact"/>
                    <w:jc w:val="both"/>
                  </w:pPr>
                  <w:r>
                    <w:t>74.37500</w:t>
                  </w:r>
                </w:p>
              </w:tc>
            </w:tr>
            <w:tr w:rsidR="0068246F" w14:paraId="67FE2C1B" w14:textId="77777777">
              <w:tc>
                <w:tcPr>
                  <w:tcW w:w="3960" w:type="dxa"/>
                </w:tcPr>
                <w:p w14:paraId="1DBB16BB" w14:textId="77777777" w:rsidR="0068246F" w:rsidRDefault="00E61D03" w:rsidP="00E563B7">
                  <w:pPr>
                    <w:pStyle w:val="Compact"/>
                    <w:jc w:val="both"/>
                  </w:pPr>
                  <w:r>
                    <w:t>Mayara Bezerra Barbosa</w:t>
                  </w:r>
                </w:p>
              </w:tc>
              <w:tc>
                <w:tcPr>
                  <w:tcW w:w="3960" w:type="dxa"/>
                </w:tcPr>
                <w:p w14:paraId="2D63C80B" w14:textId="77777777" w:rsidR="0068246F" w:rsidRDefault="00E61D03" w:rsidP="00E563B7">
                  <w:pPr>
                    <w:pStyle w:val="Compact"/>
                    <w:jc w:val="both"/>
                  </w:pPr>
                  <w:r>
                    <w:t>55.00000</w:t>
                  </w:r>
                </w:p>
              </w:tc>
            </w:tr>
            <w:tr w:rsidR="0068246F" w14:paraId="06A30E57" w14:textId="77777777">
              <w:tc>
                <w:tcPr>
                  <w:tcW w:w="3960" w:type="dxa"/>
                </w:tcPr>
                <w:p w14:paraId="1CEEE70B" w14:textId="77777777" w:rsidR="0068246F" w:rsidRDefault="00E61D03" w:rsidP="00E563B7">
                  <w:pPr>
                    <w:pStyle w:val="Compact"/>
                    <w:jc w:val="both"/>
                  </w:pPr>
                  <w:r>
                    <w:t>Micheli Aparecida Lunardi</w:t>
                  </w:r>
                </w:p>
              </w:tc>
              <w:tc>
                <w:tcPr>
                  <w:tcW w:w="3960" w:type="dxa"/>
                </w:tcPr>
                <w:p w14:paraId="142265AB" w14:textId="77777777" w:rsidR="0068246F" w:rsidRDefault="00E61D03" w:rsidP="00E563B7">
                  <w:pPr>
                    <w:pStyle w:val="Compact"/>
                    <w:jc w:val="both"/>
                  </w:pPr>
                  <w:r>
                    <w:t>73.12500</w:t>
                  </w:r>
                </w:p>
              </w:tc>
            </w:tr>
            <w:tr w:rsidR="0068246F" w14:paraId="75CF94F2" w14:textId="77777777">
              <w:tc>
                <w:tcPr>
                  <w:tcW w:w="3960" w:type="dxa"/>
                </w:tcPr>
                <w:p w14:paraId="3869E271" w14:textId="77777777" w:rsidR="0068246F" w:rsidRDefault="00E61D03" w:rsidP="00E563B7">
                  <w:pPr>
                    <w:pStyle w:val="Compact"/>
                    <w:jc w:val="both"/>
                  </w:pPr>
                  <w:r>
                    <w:t>Monica Aparecida Ferreira Gama</w:t>
                  </w:r>
                </w:p>
              </w:tc>
              <w:tc>
                <w:tcPr>
                  <w:tcW w:w="3960" w:type="dxa"/>
                </w:tcPr>
                <w:p w14:paraId="5120E3CA" w14:textId="77777777" w:rsidR="0068246F" w:rsidRDefault="00E61D03" w:rsidP="00E563B7">
                  <w:pPr>
                    <w:pStyle w:val="Compact"/>
                    <w:jc w:val="both"/>
                  </w:pPr>
                  <w:r>
                    <w:t>NaN</w:t>
                  </w:r>
                </w:p>
              </w:tc>
            </w:tr>
            <w:tr w:rsidR="0068246F" w14:paraId="15843F24" w14:textId="77777777">
              <w:tc>
                <w:tcPr>
                  <w:tcW w:w="3960" w:type="dxa"/>
                </w:tcPr>
                <w:p w14:paraId="3791FC94" w14:textId="77777777" w:rsidR="0068246F" w:rsidRDefault="00E61D03" w:rsidP="00E563B7">
                  <w:pPr>
                    <w:pStyle w:val="Compact"/>
                    <w:jc w:val="both"/>
                  </w:pPr>
                  <w:r>
                    <w:lastRenderedPageBreak/>
                    <w:t>Niara Goncalves Da Cruz</w:t>
                  </w:r>
                </w:p>
              </w:tc>
              <w:tc>
                <w:tcPr>
                  <w:tcW w:w="3960" w:type="dxa"/>
                </w:tcPr>
                <w:p w14:paraId="76938C8F" w14:textId="77777777" w:rsidR="0068246F" w:rsidRDefault="00E61D03" w:rsidP="00E563B7">
                  <w:pPr>
                    <w:pStyle w:val="Compact"/>
                    <w:jc w:val="both"/>
                  </w:pPr>
                  <w:r>
                    <w:t>70.00000</w:t>
                  </w:r>
                </w:p>
              </w:tc>
            </w:tr>
            <w:tr w:rsidR="0068246F" w14:paraId="2904188F" w14:textId="77777777">
              <w:tc>
                <w:tcPr>
                  <w:tcW w:w="3960" w:type="dxa"/>
                </w:tcPr>
                <w:p w14:paraId="0D76FEDB" w14:textId="77777777" w:rsidR="0068246F" w:rsidRDefault="00E61D03" w:rsidP="00E563B7">
                  <w:pPr>
                    <w:pStyle w:val="Compact"/>
                    <w:jc w:val="both"/>
                  </w:pPr>
                  <w:r>
                    <w:t>Octavio Valente Campos</w:t>
                  </w:r>
                </w:p>
              </w:tc>
              <w:tc>
                <w:tcPr>
                  <w:tcW w:w="3960" w:type="dxa"/>
                </w:tcPr>
                <w:p w14:paraId="291BC292" w14:textId="77777777" w:rsidR="0068246F" w:rsidRDefault="00E61D03" w:rsidP="00E563B7">
                  <w:pPr>
                    <w:pStyle w:val="Compact"/>
                    <w:jc w:val="both"/>
                  </w:pPr>
                  <w:r>
                    <w:t>72.50000</w:t>
                  </w:r>
                </w:p>
              </w:tc>
            </w:tr>
            <w:tr w:rsidR="0068246F" w14:paraId="2F569F5A" w14:textId="77777777">
              <w:tc>
                <w:tcPr>
                  <w:tcW w:w="3960" w:type="dxa"/>
                </w:tcPr>
                <w:p w14:paraId="1D2EDE4C" w14:textId="77777777" w:rsidR="0068246F" w:rsidRDefault="00E61D03" w:rsidP="00E563B7">
                  <w:pPr>
                    <w:pStyle w:val="Compact"/>
                    <w:jc w:val="both"/>
                  </w:pPr>
                  <w:r>
                    <w:t xml:space="preserve">Pedro </w:t>
                  </w:r>
                  <w:r>
                    <w:t>Felipe Da Costa Coelho</w:t>
                  </w:r>
                </w:p>
              </w:tc>
              <w:tc>
                <w:tcPr>
                  <w:tcW w:w="3960" w:type="dxa"/>
                </w:tcPr>
                <w:p w14:paraId="2A12D3DD" w14:textId="77777777" w:rsidR="0068246F" w:rsidRDefault="00E61D03" w:rsidP="00E563B7">
                  <w:pPr>
                    <w:pStyle w:val="Compact"/>
                    <w:jc w:val="both"/>
                  </w:pPr>
                  <w:r>
                    <w:t>62.94118</w:t>
                  </w:r>
                </w:p>
              </w:tc>
            </w:tr>
            <w:tr w:rsidR="0068246F" w14:paraId="207447D6" w14:textId="77777777">
              <w:tc>
                <w:tcPr>
                  <w:tcW w:w="3960" w:type="dxa"/>
                </w:tcPr>
                <w:p w14:paraId="292BFFE9" w14:textId="77777777" w:rsidR="0068246F" w:rsidRDefault="00E61D03" w:rsidP="00E563B7">
                  <w:pPr>
                    <w:pStyle w:val="Compact"/>
                    <w:jc w:val="both"/>
                  </w:pPr>
                  <w:r>
                    <w:t>Rafael Sousa Lima</w:t>
                  </w:r>
                </w:p>
              </w:tc>
              <w:tc>
                <w:tcPr>
                  <w:tcW w:w="3960" w:type="dxa"/>
                </w:tcPr>
                <w:p w14:paraId="18055AAC" w14:textId="77777777" w:rsidR="0068246F" w:rsidRDefault="00E61D03" w:rsidP="00E563B7">
                  <w:pPr>
                    <w:pStyle w:val="Compact"/>
                    <w:jc w:val="both"/>
                  </w:pPr>
                  <w:r>
                    <w:t>55.00000</w:t>
                  </w:r>
                </w:p>
              </w:tc>
            </w:tr>
            <w:tr w:rsidR="0068246F" w14:paraId="4970D2D5" w14:textId="77777777">
              <w:tc>
                <w:tcPr>
                  <w:tcW w:w="3960" w:type="dxa"/>
                </w:tcPr>
                <w:p w14:paraId="27F49DEE" w14:textId="77777777" w:rsidR="0068246F" w:rsidRDefault="00E61D03" w:rsidP="00E563B7">
                  <w:pPr>
                    <w:pStyle w:val="Compact"/>
                    <w:jc w:val="both"/>
                  </w:pPr>
                  <w:r>
                    <w:t>Rafaele Matte Wojahn</w:t>
                  </w:r>
                </w:p>
              </w:tc>
              <w:tc>
                <w:tcPr>
                  <w:tcW w:w="3960" w:type="dxa"/>
                </w:tcPr>
                <w:p w14:paraId="6E5B8E59" w14:textId="77777777" w:rsidR="0068246F" w:rsidRDefault="00E61D03" w:rsidP="00E563B7">
                  <w:pPr>
                    <w:pStyle w:val="Compact"/>
                    <w:jc w:val="both"/>
                  </w:pPr>
                  <w:r>
                    <w:t>67.50000</w:t>
                  </w:r>
                </w:p>
              </w:tc>
            </w:tr>
            <w:tr w:rsidR="0068246F" w14:paraId="73D86CB9" w14:textId="77777777">
              <w:tc>
                <w:tcPr>
                  <w:tcW w:w="3960" w:type="dxa"/>
                </w:tcPr>
                <w:p w14:paraId="085521CE" w14:textId="77777777" w:rsidR="0068246F" w:rsidRDefault="00E61D03" w:rsidP="00E563B7">
                  <w:pPr>
                    <w:pStyle w:val="Compact"/>
                    <w:jc w:val="both"/>
                  </w:pPr>
                  <w:r>
                    <w:t>Ramao Humberto Martins Manvailer</w:t>
                  </w:r>
                </w:p>
              </w:tc>
              <w:tc>
                <w:tcPr>
                  <w:tcW w:w="3960" w:type="dxa"/>
                </w:tcPr>
                <w:p w14:paraId="44FE88F1" w14:textId="77777777" w:rsidR="0068246F" w:rsidRDefault="00E61D03" w:rsidP="00E563B7">
                  <w:pPr>
                    <w:pStyle w:val="Compact"/>
                    <w:jc w:val="both"/>
                  </w:pPr>
                  <w:r>
                    <w:t>80.00000</w:t>
                  </w:r>
                </w:p>
              </w:tc>
            </w:tr>
            <w:tr w:rsidR="0068246F" w14:paraId="3E68FCA5" w14:textId="77777777">
              <w:tc>
                <w:tcPr>
                  <w:tcW w:w="3960" w:type="dxa"/>
                </w:tcPr>
                <w:p w14:paraId="50CFF9FB" w14:textId="77777777" w:rsidR="0068246F" w:rsidRDefault="00E61D03" w:rsidP="00E563B7">
                  <w:pPr>
                    <w:pStyle w:val="Compact"/>
                    <w:jc w:val="both"/>
                  </w:pPr>
                  <w:r>
                    <w:t>Renata Mendes De Oliveira</w:t>
                  </w:r>
                </w:p>
              </w:tc>
              <w:tc>
                <w:tcPr>
                  <w:tcW w:w="3960" w:type="dxa"/>
                </w:tcPr>
                <w:p w14:paraId="55B5E6ED" w14:textId="77777777" w:rsidR="0068246F" w:rsidRDefault="00E61D03" w:rsidP="00E563B7">
                  <w:pPr>
                    <w:pStyle w:val="Compact"/>
                    <w:jc w:val="both"/>
                  </w:pPr>
                  <w:r>
                    <w:t>66.11111</w:t>
                  </w:r>
                </w:p>
              </w:tc>
            </w:tr>
            <w:tr w:rsidR="0068246F" w14:paraId="1CD73482" w14:textId="77777777">
              <w:tc>
                <w:tcPr>
                  <w:tcW w:w="3960" w:type="dxa"/>
                </w:tcPr>
                <w:p w14:paraId="5CB12B05" w14:textId="77777777" w:rsidR="0068246F" w:rsidRDefault="00E61D03" w:rsidP="00E563B7">
                  <w:pPr>
                    <w:pStyle w:val="Compact"/>
                    <w:jc w:val="both"/>
                  </w:pPr>
                  <w:r>
                    <w:t>Romulo Alves Soares</w:t>
                  </w:r>
                </w:p>
              </w:tc>
              <w:tc>
                <w:tcPr>
                  <w:tcW w:w="3960" w:type="dxa"/>
                </w:tcPr>
                <w:p w14:paraId="13CC39EF" w14:textId="77777777" w:rsidR="0068246F" w:rsidRDefault="00E61D03" w:rsidP="00E563B7">
                  <w:pPr>
                    <w:pStyle w:val="Compact"/>
                    <w:jc w:val="both"/>
                  </w:pPr>
                  <w:r>
                    <w:t>78.12500</w:t>
                  </w:r>
                </w:p>
              </w:tc>
            </w:tr>
            <w:tr w:rsidR="0068246F" w14:paraId="0E887521" w14:textId="77777777">
              <w:tc>
                <w:tcPr>
                  <w:tcW w:w="3960" w:type="dxa"/>
                </w:tcPr>
                <w:p w14:paraId="070618ED" w14:textId="77777777" w:rsidR="0068246F" w:rsidRDefault="00E61D03" w:rsidP="00E563B7">
                  <w:pPr>
                    <w:pStyle w:val="Compact"/>
                    <w:jc w:val="both"/>
                  </w:pPr>
                  <w:r>
                    <w:t>Ronaldo Leao De Miranda</w:t>
                  </w:r>
                </w:p>
              </w:tc>
              <w:tc>
                <w:tcPr>
                  <w:tcW w:w="3960" w:type="dxa"/>
                </w:tcPr>
                <w:p w14:paraId="0FF6EA55" w14:textId="77777777" w:rsidR="0068246F" w:rsidRDefault="00E61D03" w:rsidP="00E563B7">
                  <w:pPr>
                    <w:pStyle w:val="Compact"/>
                    <w:jc w:val="both"/>
                  </w:pPr>
                  <w:r>
                    <w:t>59.71429</w:t>
                  </w:r>
                </w:p>
              </w:tc>
            </w:tr>
            <w:tr w:rsidR="0068246F" w14:paraId="373726E1" w14:textId="77777777">
              <w:tc>
                <w:tcPr>
                  <w:tcW w:w="3960" w:type="dxa"/>
                </w:tcPr>
                <w:p w14:paraId="240239F3" w14:textId="77777777" w:rsidR="0068246F" w:rsidRDefault="00E61D03" w:rsidP="00E563B7">
                  <w:pPr>
                    <w:pStyle w:val="Compact"/>
                    <w:jc w:val="both"/>
                  </w:pPr>
                  <w:r>
                    <w:t xml:space="preserve">Rudah Giasson </w:t>
                  </w:r>
                  <w:r>
                    <w:t>Luccas</w:t>
                  </w:r>
                </w:p>
              </w:tc>
              <w:tc>
                <w:tcPr>
                  <w:tcW w:w="3960" w:type="dxa"/>
                </w:tcPr>
                <w:p w14:paraId="0475D348" w14:textId="77777777" w:rsidR="0068246F" w:rsidRDefault="00E61D03" w:rsidP="00E563B7">
                  <w:pPr>
                    <w:pStyle w:val="Compact"/>
                    <w:jc w:val="both"/>
                  </w:pPr>
                  <w:r>
                    <w:t>NaN</w:t>
                  </w:r>
                </w:p>
              </w:tc>
            </w:tr>
            <w:tr w:rsidR="0068246F" w14:paraId="2B56E8D9" w14:textId="77777777">
              <w:tc>
                <w:tcPr>
                  <w:tcW w:w="3960" w:type="dxa"/>
                </w:tcPr>
                <w:p w14:paraId="59DB68A4" w14:textId="77777777" w:rsidR="0068246F" w:rsidRDefault="00E61D03" w:rsidP="00E563B7">
                  <w:pPr>
                    <w:pStyle w:val="Compact"/>
                    <w:jc w:val="both"/>
                  </w:pPr>
                  <w:r>
                    <w:t>Sabrina Rafaela Pereira Borges</w:t>
                  </w:r>
                </w:p>
              </w:tc>
              <w:tc>
                <w:tcPr>
                  <w:tcW w:w="3960" w:type="dxa"/>
                </w:tcPr>
                <w:p w14:paraId="514A52CA" w14:textId="77777777" w:rsidR="0068246F" w:rsidRDefault="00E61D03" w:rsidP="00E563B7">
                  <w:pPr>
                    <w:pStyle w:val="Compact"/>
                    <w:jc w:val="both"/>
                  </w:pPr>
                  <w:r>
                    <w:t>68.00000</w:t>
                  </w:r>
                </w:p>
              </w:tc>
            </w:tr>
            <w:tr w:rsidR="0068246F" w14:paraId="6A91C0B3" w14:textId="77777777">
              <w:tc>
                <w:tcPr>
                  <w:tcW w:w="3960" w:type="dxa"/>
                </w:tcPr>
                <w:p w14:paraId="402FA207" w14:textId="77777777" w:rsidR="0068246F" w:rsidRDefault="00E61D03" w:rsidP="00E563B7">
                  <w:pPr>
                    <w:pStyle w:val="Compact"/>
                    <w:jc w:val="both"/>
                  </w:pPr>
                  <w:r>
                    <w:t>Saulo Silva Lima Filho</w:t>
                  </w:r>
                </w:p>
              </w:tc>
              <w:tc>
                <w:tcPr>
                  <w:tcW w:w="3960" w:type="dxa"/>
                </w:tcPr>
                <w:p w14:paraId="7E67AE2C" w14:textId="77777777" w:rsidR="0068246F" w:rsidRDefault="00E61D03" w:rsidP="00E563B7">
                  <w:pPr>
                    <w:pStyle w:val="Compact"/>
                    <w:jc w:val="both"/>
                  </w:pPr>
                  <w:r>
                    <w:t>61.66667</w:t>
                  </w:r>
                </w:p>
              </w:tc>
            </w:tr>
            <w:tr w:rsidR="0068246F" w14:paraId="2249C815" w14:textId="77777777">
              <w:tc>
                <w:tcPr>
                  <w:tcW w:w="3960" w:type="dxa"/>
                </w:tcPr>
                <w:p w14:paraId="749A7076" w14:textId="77777777" w:rsidR="0068246F" w:rsidRDefault="00E61D03" w:rsidP="00E563B7">
                  <w:pPr>
                    <w:pStyle w:val="Compact"/>
                    <w:jc w:val="both"/>
                  </w:pPr>
                  <w:r>
                    <w:t>Silvia Consoni</w:t>
                  </w:r>
                </w:p>
              </w:tc>
              <w:tc>
                <w:tcPr>
                  <w:tcW w:w="3960" w:type="dxa"/>
                </w:tcPr>
                <w:p w14:paraId="63D94C1C" w14:textId="77777777" w:rsidR="0068246F" w:rsidRDefault="00E61D03" w:rsidP="00E563B7">
                  <w:pPr>
                    <w:pStyle w:val="Compact"/>
                    <w:jc w:val="both"/>
                  </w:pPr>
                  <w:r>
                    <w:t>73.33333</w:t>
                  </w:r>
                </w:p>
              </w:tc>
            </w:tr>
            <w:tr w:rsidR="0068246F" w14:paraId="2EEEF272" w14:textId="77777777">
              <w:tc>
                <w:tcPr>
                  <w:tcW w:w="3960" w:type="dxa"/>
                </w:tcPr>
                <w:p w14:paraId="038D956A" w14:textId="77777777" w:rsidR="0068246F" w:rsidRDefault="00E61D03" w:rsidP="00E563B7">
                  <w:pPr>
                    <w:pStyle w:val="Compact"/>
                    <w:jc w:val="both"/>
                  </w:pPr>
                  <w:r>
                    <w:t>Susana Cipriano Dias Raffaelli</w:t>
                  </w:r>
                </w:p>
              </w:tc>
              <w:tc>
                <w:tcPr>
                  <w:tcW w:w="3960" w:type="dxa"/>
                </w:tcPr>
                <w:p w14:paraId="69A9B76E" w14:textId="77777777" w:rsidR="0068246F" w:rsidRDefault="00E61D03" w:rsidP="00E563B7">
                  <w:pPr>
                    <w:pStyle w:val="Compact"/>
                    <w:jc w:val="both"/>
                  </w:pPr>
                  <w:r>
                    <w:t>83.33333</w:t>
                  </w:r>
                </w:p>
              </w:tc>
            </w:tr>
            <w:tr w:rsidR="0068246F" w14:paraId="51C722A5" w14:textId="77777777">
              <w:tc>
                <w:tcPr>
                  <w:tcW w:w="3960" w:type="dxa"/>
                </w:tcPr>
                <w:p w14:paraId="1FD7C014" w14:textId="77777777" w:rsidR="0068246F" w:rsidRDefault="00E61D03" w:rsidP="00E563B7">
                  <w:pPr>
                    <w:pStyle w:val="Compact"/>
                    <w:jc w:val="both"/>
                  </w:pPr>
                  <w:r>
                    <w:t>Tais Duarte Silva</w:t>
                  </w:r>
                </w:p>
              </w:tc>
              <w:tc>
                <w:tcPr>
                  <w:tcW w:w="3960" w:type="dxa"/>
                </w:tcPr>
                <w:p w14:paraId="32F08FBD" w14:textId="77777777" w:rsidR="0068246F" w:rsidRDefault="00E61D03" w:rsidP="00E563B7">
                  <w:pPr>
                    <w:pStyle w:val="Compact"/>
                    <w:jc w:val="both"/>
                  </w:pPr>
                  <w:r>
                    <w:t>78.18182</w:t>
                  </w:r>
                </w:p>
              </w:tc>
            </w:tr>
            <w:tr w:rsidR="0068246F" w14:paraId="00B2019F" w14:textId="77777777">
              <w:tc>
                <w:tcPr>
                  <w:tcW w:w="3960" w:type="dxa"/>
                </w:tcPr>
                <w:p w14:paraId="5F88FDBD" w14:textId="77777777" w:rsidR="0068246F" w:rsidRDefault="00E61D03" w:rsidP="00E563B7">
                  <w:pPr>
                    <w:pStyle w:val="Compact"/>
                    <w:jc w:val="both"/>
                  </w:pPr>
                  <w:r>
                    <w:t>Thalita Silva Caliope</w:t>
                  </w:r>
                </w:p>
              </w:tc>
              <w:tc>
                <w:tcPr>
                  <w:tcW w:w="3960" w:type="dxa"/>
                </w:tcPr>
                <w:p w14:paraId="257B27C9" w14:textId="77777777" w:rsidR="0068246F" w:rsidRDefault="00E61D03" w:rsidP="00E563B7">
                  <w:pPr>
                    <w:pStyle w:val="Compact"/>
                    <w:jc w:val="both"/>
                  </w:pPr>
                  <w:r>
                    <w:t>70.00000</w:t>
                  </w:r>
                </w:p>
              </w:tc>
            </w:tr>
            <w:tr w:rsidR="0068246F" w14:paraId="00C4ADB3" w14:textId="77777777">
              <w:tc>
                <w:tcPr>
                  <w:tcW w:w="3960" w:type="dxa"/>
                </w:tcPr>
                <w:p w14:paraId="47F4DBB2" w14:textId="77777777" w:rsidR="0068246F" w:rsidRDefault="00E61D03" w:rsidP="00E563B7">
                  <w:pPr>
                    <w:pStyle w:val="Compact"/>
                    <w:jc w:val="both"/>
                  </w:pPr>
                  <w:r>
                    <w:t>Thobias Bassotto Zani</w:t>
                  </w:r>
                </w:p>
              </w:tc>
              <w:tc>
                <w:tcPr>
                  <w:tcW w:w="3960" w:type="dxa"/>
                </w:tcPr>
                <w:p w14:paraId="179D1894" w14:textId="77777777" w:rsidR="0068246F" w:rsidRDefault="00E61D03" w:rsidP="00E563B7">
                  <w:pPr>
                    <w:pStyle w:val="Compact"/>
                    <w:jc w:val="both"/>
                  </w:pPr>
                  <w:r>
                    <w:t>35.00000</w:t>
                  </w:r>
                </w:p>
              </w:tc>
            </w:tr>
            <w:tr w:rsidR="0068246F" w14:paraId="2C383CAB" w14:textId="77777777">
              <w:tc>
                <w:tcPr>
                  <w:tcW w:w="3960" w:type="dxa"/>
                </w:tcPr>
                <w:p w14:paraId="14486DE4" w14:textId="77777777" w:rsidR="0068246F" w:rsidRDefault="00E61D03" w:rsidP="00E563B7">
                  <w:pPr>
                    <w:pStyle w:val="Compact"/>
                    <w:jc w:val="both"/>
                  </w:pPr>
                  <w:r>
                    <w:t>Valkyrie Vieira Fabre</w:t>
                  </w:r>
                </w:p>
              </w:tc>
              <w:tc>
                <w:tcPr>
                  <w:tcW w:w="3960" w:type="dxa"/>
                </w:tcPr>
                <w:p w14:paraId="39AC90B5" w14:textId="77777777" w:rsidR="0068246F" w:rsidRDefault="00E61D03" w:rsidP="00E563B7">
                  <w:pPr>
                    <w:pStyle w:val="Compact"/>
                    <w:jc w:val="both"/>
                  </w:pPr>
                  <w:r>
                    <w:t>54.64286</w:t>
                  </w:r>
                </w:p>
              </w:tc>
            </w:tr>
            <w:tr w:rsidR="0068246F" w14:paraId="3344958A" w14:textId="77777777">
              <w:tc>
                <w:tcPr>
                  <w:tcW w:w="3960" w:type="dxa"/>
                </w:tcPr>
                <w:p w14:paraId="047C443E" w14:textId="77777777" w:rsidR="0068246F" w:rsidRDefault="00E61D03" w:rsidP="00E563B7">
                  <w:pPr>
                    <w:pStyle w:val="Compact"/>
                    <w:jc w:val="both"/>
                  </w:pPr>
                  <w:r>
                    <w:t>Vania Regina Moras</w:t>
                  </w:r>
                </w:p>
              </w:tc>
              <w:tc>
                <w:tcPr>
                  <w:tcW w:w="3960" w:type="dxa"/>
                </w:tcPr>
                <w:p w14:paraId="2E52A304" w14:textId="77777777" w:rsidR="0068246F" w:rsidRDefault="00E61D03" w:rsidP="00E563B7">
                  <w:pPr>
                    <w:pStyle w:val="Compact"/>
                    <w:jc w:val="both"/>
                  </w:pPr>
                  <w:r>
                    <w:t>66.66667</w:t>
                  </w:r>
                </w:p>
              </w:tc>
            </w:tr>
            <w:tr w:rsidR="0068246F" w14:paraId="49CD5EE6" w14:textId="77777777">
              <w:tc>
                <w:tcPr>
                  <w:tcW w:w="3960" w:type="dxa"/>
                </w:tcPr>
                <w:p w14:paraId="692994BD" w14:textId="77777777" w:rsidR="0068246F" w:rsidRDefault="00E61D03" w:rsidP="00E563B7">
                  <w:pPr>
                    <w:pStyle w:val="Compact"/>
                    <w:jc w:val="both"/>
                  </w:pPr>
                  <w:r>
                    <w:t>Vanusa Batista Pereira</w:t>
                  </w:r>
                </w:p>
              </w:tc>
              <w:tc>
                <w:tcPr>
                  <w:tcW w:w="3960" w:type="dxa"/>
                </w:tcPr>
                <w:p w14:paraId="7B3C0D0B" w14:textId="77777777" w:rsidR="0068246F" w:rsidRDefault="00E61D03" w:rsidP="00E563B7">
                  <w:pPr>
                    <w:pStyle w:val="Compact"/>
                    <w:jc w:val="both"/>
                  </w:pPr>
                  <w:r>
                    <w:t>80.00000</w:t>
                  </w:r>
                </w:p>
              </w:tc>
            </w:tr>
            <w:tr w:rsidR="0068246F" w14:paraId="75AE18AC" w14:textId="77777777">
              <w:tc>
                <w:tcPr>
                  <w:tcW w:w="3960" w:type="dxa"/>
                </w:tcPr>
                <w:p w14:paraId="66BE79CA" w14:textId="77777777" w:rsidR="0068246F" w:rsidRDefault="00E61D03" w:rsidP="00E563B7">
                  <w:pPr>
                    <w:pStyle w:val="Compact"/>
                    <w:jc w:val="both"/>
                  </w:pPr>
                  <w:r>
                    <w:t>Vinicius Medeiros Magnani</w:t>
                  </w:r>
                </w:p>
              </w:tc>
              <w:tc>
                <w:tcPr>
                  <w:tcW w:w="3960" w:type="dxa"/>
                </w:tcPr>
                <w:p w14:paraId="34532B3A" w14:textId="77777777" w:rsidR="0068246F" w:rsidRDefault="00E61D03" w:rsidP="00E563B7">
                  <w:pPr>
                    <w:pStyle w:val="Compact"/>
                    <w:jc w:val="both"/>
                  </w:pPr>
                  <w:r>
                    <w:t>70.38462</w:t>
                  </w:r>
                </w:p>
              </w:tc>
            </w:tr>
            <w:tr w:rsidR="0068246F" w14:paraId="33CD0684" w14:textId="77777777">
              <w:tc>
                <w:tcPr>
                  <w:tcW w:w="3960" w:type="dxa"/>
                </w:tcPr>
                <w:p w14:paraId="32F57F10" w14:textId="77777777" w:rsidR="0068246F" w:rsidRDefault="00E61D03" w:rsidP="00E563B7">
                  <w:pPr>
                    <w:pStyle w:val="Compact"/>
                    <w:jc w:val="both"/>
                  </w:pPr>
                  <w:r>
                    <w:t>Wellington Silva Porto</w:t>
                  </w:r>
                </w:p>
              </w:tc>
              <w:tc>
                <w:tcPr>
                  <w:tcW w:w="3960" w:type="dxa"/>
                </w:tcPr>
                <w:p w14:paraId="0F1856F7" w14:textId="77777777" w:rsidR="0068246F" w:rsidRDefault="00E61D03" w:rsidP="00E563B7">
                  <w:pPr>
                    <w:pStyle w:val="Compact"/>
                    <w:jc w:val="both"/>
                  </w:pPr>
                  <w:r>
                    <w:t>58.46154</w:t>
                  </w:r>
                </w:p>
              </w:tc>
            </w:tr>
            <w:bookmarkEnd w:id="68"/>
          </w:tbl>
          <w:p w14:paraId="5B7FC60D" w14:textId="77777777" w:rsidR="0068246F" w:rsidRDefault="0068246F" w:rsidP="00E563B7">
            <w:pPr>
              <w:jc w:val="both"/>
            </w:pPr>
          </w:p>
        </w:tc>
      </w:tr>
    </w:tbl>
    <w:p w14:paraId="094ACC7A" w14:textId="46BD3678" w:rsidR="0068246F" w:rsidRDefault="00E61D03" w:rsidP="00E563B7">
      <w:pPr>
        <w:pStyle w:val="Corpodetexto"/>
        <w:jc w:val="both"/>
        <w:rPr>
          <w:ins w:id="69" w:author="Eliana Cardoso Gonçalves" w:date="2025-02-10T16:47:00Z" w16du:dateUtc="2025-02-10T19:47:00Z"/>
        </w:rPr>
      </w:pPr>
      <w:r>
        <w:lastRenderedPageBreak/>
        <w:t xml:space="preserve">A </w:t>
      </w:r>
      <w:hyperlink w:anchor="tbl-indice1">
        <w:r w:rsidR="0068246F">
          <w:rPr>
            <w:rStyle w:val="Hyperlink"/>
          </w:rPr>
          <w:t>Tabela 2</w:t>
        </w:r>
      </w:hyperlink>
      <w:r>
        <w:t xml:space="preserve"> apresenta a Índice de Classificação Periódica dos Doutores em Ciências Contábeis Titulados em 2020 calculada a partir das classificações numéricas atribuídas aos periódicos onde cada pesquisador publicou seus trabalhos. Cada linha representa um pesquisador específico, com o valor médio refletindo a qualidade ou impacto dos periódicos associados às suas publicações. A métrica foi obtida excluindo valores ausentes (NaN) e calculando a média dos periódicos vinculados a cada pesquisador. Valores mais altos sug</w:t>
      </w:r>
      <w:r>
        <w:t>erem publicações em periódicos de maior relevância, enquanto valores mais baixos indicam publicações em periódicos de menor impacto. As entradas com NaN indicam que não houve dados disponíveis para calcular a média de classificação periódica para esses pesquisadores.</w:t>
      </w:r>
      <w:ins w:id="70" w:author="EMANOEL LIMA" w:date="2025-02-10T14:36:00Z" w16du:dateUtc="2025-02-10T18:36:00Z">
        <w:r w:rsidR="00997BC6">
          <w:t xml:space="preserve"> </w:t>
        </w:r>
        <w:proofErr w:type="spellStart"/>
        <w:r w:rsidR="00997BC6">
          <w:t>Nan</w:t>
        </w:r>
        <w:proofErr w:type="spellEnd"/>
        <w:r w:rsidR="00997BC6">
          <w:t xml:space="preserve"> - Significa que esses doutores não tiveram publicações?</w:t>
        </w:r>
      </w:ins>
      <w:ins w:id="71" w:author="EMANOEL LIMA" w:date="2025-02-10T14:38:00Z" w16du:dateUtc="2025-02-10T18:38:00Z">
        <w:r w:rsidR="00663CA3">
          <w:t xml:space="preserve"> Seria interessante destacar o maior e o menor índice</w:t>
        </w:r>
      </w:ins>
    </w:p>
    <w:p w14:paraId="1A7F5EA6" w14:textId="1EC1BE76" w:rsidR="00FE5614" w:rsidRDefault="00FE5614" w:rsidP="00E563B7">
      <w:pPr>
        <w:pStyle w:val="Corpodetexto"/>
        <w:jc w:val="both"/>
        <w:rPr>
          <w:ins w:id="72" w:author="Eliana Cardoso Gonçalves" w:date="2025-02-10T16:47:00Z" w16du:dateUtc="2025-02-10T19:47:00Z"/>
        </w:rPr>
      </w:pPr>
      <w:ins w:id="73" w:author="Eliana Cardoso Gonçalves" w:date="2025-02-10T16:48:00Z" w16du:dateUtc="2025-02-10T19:48:00Z">
        <w:r>
          <w:t xml:space="preserve">Sim, </w:t>
        </w:r>
        <w:proofErr w:type="spellStart"/>
        <w:r>
          <w:t>Nan</w:t>
        </w:r>
        <w:proofErr w:type="spellEnd"/>
        <w:r>
          <w:t xml:space="preserve"> significa que </w:t>
        </w:r>
        <w:r w:rsidR="00094F7F">
          <w:t xml:space="preserve">não tiveram publicações </w:t>
        </w:r>
      </w:ins>
    </w:p>
    <w:p w14:paraId="4CF64BE4" w14:textId="0510161C" w:rsidR="00FE5614" w:rsidRDefault="00FE5614" w:rsidP="00E563B7">
      <w:pPr>
        <w:pStyle w:val="Corpodetexto"/>
        <w:jc w:val="both"/>
      </w:pPr>
      <w:ins w:id="74" w:author="Eliana Cardoso Gonçalves" w:date="2025-02-10T16:47:00Z" w16du:dateUtc="2025-02-10T19:47:00Z">
        <w:r>
          <w:t xml:space="preserve">Irei fazer essa tabela </w:t>
        </w:r>
      </w:ins>
    </w:p>
    <w:p w14:paraId="15932835" w14:textId="77777777" w:rsidR="0068246F" w:rsidRDefault="00E61D03" w:rsidP="00E563B7">
      <w:pPr>
        <w:pStyle w:val="Ttulo2"/>
        <w:jc w:val="both"/>
      </w:pPr>
      <w:bookmarkStart w:id="75" w:name="_Toc187669253"/>
      <w:bookmarkStart w:id="76" w:name="descritiva-1"/>
      <w:bookmarkEnd w:id="54"/>
      <w:r>
        <w:lastRenderedPageBreak/>
        <w:t>2.2 Descritiva</w:t>
      </w:r>
      <w:bookmarkEnd w:id="75"/>
    </w:p>
    <w:tbl>
      <w:tblPr>
        <w:tblStyle w:val="Table"/>
        <w:tblW w:w="5000" w:type="pct"/>
        <w:tblLayout w:type="fixed"/>
        <w:tblLook w:val="0000" w:firstRow="0" w:lastRow="0" w:firstColumn="0" w:lastColumn="0" w:noHBand="0" w:noVBand="0"/>
      </w:tblPr>
      <w:tblGrid>
        <w:gridCol w:w="8838"/>
      </w:tblGrid>
      <w:tr w:rsidR="0068246F" w14:paraId="14DCEF42" w14:textId="77777777">
        <w:tc>
          <w:tcPr>
            <w:tcW w:w="7920" w:type="dxa"/>
          </w:tcPr>
          <w:p w14:paraId="497A4275" w14:textId="21ABC4E8" w:rsidR="0068246F" w:rsidRDefault="00E61D03" w:rsidP="00E563B7">
            <w:pPr>
              <w:pStyle w:val="ImageCaption"/>
              <w:spacing w:before="200"/>
              <w:jc w:val="both"/>
            </w:pPr>
            <w:bookmarkStart w:id="77" w:name="tbl-descritiva"/>
            <w:r>
              <w:t>Tabela 3: Perfil das Univer</w:t>
            </w:r>
            <w:r w:rsidR="00E47B23">
              <w:t>s</w:t>
            </w:r>
            <w:r>
              <w:t>idades e programas de Doutorado</w:t>
            </w:r>
          </w:p>
          <w:tbl>
            <w:tblPr>
              <w:tblStyle w:val="Table"/>
              <w:tblW w:w="0" w:type="auto"/>
              <w:jc w:val="center"/>
              <w:tblLayout w:type="fixed"/>
              <w:tblLook w:val="0420" w:firstRow="1" w:lastRow="0" w:firstColumn="0" w:lastColumn="0" w:noHBand="0" w:noVBand="1"/>
            </w:tblPr>
            <w:tblGrid>
              <w:gridCol w:w="2727"/>
              <w:gridCol w:w="1701"/>
              <w:gridCol w:w="1560"/>
              <w:gridCol w:w="1547"/>
              <w:gridCol w:w="1087"/>
            </w:tblGrid>
            <w:tr w:rsidR="00E47B23" w14:paraId="4F0E5381" w14:textId="77777777" w:rsidTr="00E47B23">
              <w:trPr>
                <w:cnfStyle w:val="100000000000" w:firstRow="1" w:lastRow="0" w:firstColumn="0" w:lastColumn="0" w:oddVBand="0" w:evenVBand="0" w:oddHBand="0" w:evenHBand="0" w:firstRowFirstColumn="0" w:firstRowLastColumn="0" w:lastRowFirstColumn="0" w:lastRowLastColumn="0"/>
                <w:tblHeader/>
                <w:jc w:val="center"/>
              </w:trPr>
              <w:tc>
                <w:tcPr>
                  <w:tcW w:w="272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2546E19" w14:textId="7AD4EDB2" w:rsidR="0068246F" w:rsidRDefault="00E47B2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Variáveis</w:t>
                  </w:r>
                </w:p>
              </w:tc>
              <w:tc>
                <w:tcPr>
                  <w:tcW w:w="17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10AEFE" w14:textId="2E8884E1" w:rsidR="0068246F" w:rsidRDefault="00E47B2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Geral</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15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160E22" w14:textId="77777777" w:rsidR="0068246F" w:rsidRDefault="00E61D0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Não</w:t>
                  </w:r>
                  <w:r>
                    <w:rPr>
                      <w:rFonts w:ascii="Arial" w:eastAsia="Arial" w:hAnsi="Arial" w:cs="Arial"/>
                      <w:color w:val="000000"/>
                      <w:sz w:val="22"/>
                      <w:szCs w:val="22"/>
                    </w:rPr>
                    <w:t>, N = 44</w:t>
                  </w:r>
                  <w:r>
                    <w:rPr>
                      <w:rFonts w:ascii="Arial" w:eastAsia="Arial" w:hAnsi="Arial" w:cs="Arial"/>
                      <w:color w:val="000000"/>
                      <w:sz w:val="22"/>
                      <w:szCs w:val="22"/>
                      <w:vertAlign w:val="superscript"/>
                    </w:rPr>
                    <w:t>1</w:t>
                  </w:r>
                </w:p>
              </w:tc>
              <w:tc>
                <w:tcPr>
                  <w:tcW w:w="154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28E93F" w14:textId="77777777" w:rsidR="0068246F" w:rsidRDefault="00E61D0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Sim</w:t>
                  </w:r>
                  <w:r>
                    <w:rPr>
                      <w:rFonts w:ascii="Arial" w:eastAsia="Arial" w:hAnsi="Arial" w:cs="Arial"/>
                      <w:color w:val="000000"/>
                      <w:sz w:val="22"/>
                      <w:szCs w:val="22"/>
                    </w:rPr>
                    <w:t>, N = 29</w:t>
                  </w:r>
                  <w:r>
                    <w:rPr>
                      <w:rFonts w:ascii="Arial" w:eastAsia="Arial" w:hAnsi="Arial" w:cs="Arial"/>
                      <w:color w:val="000000"/>
                      <w:sz w:val="22"/>
                      <w:szCs w:val="22"/>
                      <w:vertAlign w:val="superscript"/>
                    </w:rPr>
                    <w:t>1</w:t>
                  </w:r>
                </w:p>
              </w:tc>
              <w:tc>
                <w:tcPr>
                  <w:tcW w:w="108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088E6E2" w14:textId="77777777" w:rsidR="0068246F" w:rsidRDefault="00E61D0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E47B23" w14:paraId="6B852924" w14:textId="77777777" w:rsidTr="00E47B23">
              <w:trPr>
                <w:jc w:val="center"/>
              </w:trPr>
              <w:tc>
                <w:tcPr>
                  <w:tcW w:w="272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648D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Natureza Jurídica</w:t>
                  </w:r>
                </w:p>
              </w:tc>
              <w:tc>
                <w:tcPr>
                  <w:tcW w:w="17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4424E"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0962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4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64FB"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7D2F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0.183</w:t>
                  </w:r>
                </w:p>
              </w:tc>
            </w:tr>
            <w:tr w:rsidR="00E47B23" w14:paraId="53BBDA35"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83AF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Privado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184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13 (18%)</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85A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11 (25%)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4F7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E62C"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4AF8A650"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F143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Pública Estadual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88B6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(9.6%)</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9CCE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(6.8%)</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7BBB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(14%)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8C4F"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0689C3A8"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12F6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Pública Federal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3F17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43 (59%)</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3F9F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25 (57%)</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8489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18 (62%)</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507D2"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7B1CF60B"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3B8A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Publica Municipal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EE5F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10 (14%)</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D06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EF42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5621"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74A4C3E8"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7FDD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 xml:space="preserve">Unidade </w:t>
                  </w:r>
                  <w:r>
                    <w:rPr>
                      <w:rFonts w:ascii="Arial" w:eastAsia="Arial" w:hAnsi="Arial" w:cs="Arial"/>
                      <w:b/>
                      <w:color w:val="000000"/>
                      <w:sz w:val="22"/>
                      <w:szCs w:val="22"/>
                    </w:rPr>
                    <w:t>Federativa (UF)</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1955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B16F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C5B2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5F6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0.246</w:t>
                  </w:r>
                </w:p>
              </w:tc>
            </w:tr>
            <w:tr w:rsidR="00E47B23" w14:paraId="56D978C8"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99E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9589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(9.6%)</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83D5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(4.5%)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446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B827A"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7B7E6374"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B712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DF</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1304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 (8.2%)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6BDE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149F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0A31C"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3AE2DDCA"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A43C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MG</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67BF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10 (14%)</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6A5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(16%)</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E9D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(10%)</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3AD7A"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0895A2B5"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3584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PB</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DDFE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(6.8%)</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45BE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(6.8%)</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7118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822A3"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6EEC601A"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A4E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6707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5356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ECF3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60AB"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3EBF8E23"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FB96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B80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 (8.2%)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6DE1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(9.1%)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396A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7BDF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3AE79C1B"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CB3A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RJ</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4C67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(5.5%)</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E90E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(4.5%)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AE22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27B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37625173"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7E9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RS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23FD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 xml:space="preserve">13 </w:t>
                  </w:r>
                  <w:r>
                    <w:rPr>
                      <w:rFonts w:ascii="Arial" w:eastAsia="Arial" w:hAnsi="Arial" w:cs="Arial"/>
                      <w:color w:val="000000"/>
                      <w:sz w:val="22"/>
                      <w:szCs w:val="22"/>
                    </w:rPr>
                    <w:t>(18%)</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765F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11 (25%)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0305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B517F"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006FED86"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B7A3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SC</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CC78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14 (19%)</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06D2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(16%)</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220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(24%)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C2A4F"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67B17C65"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7D27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SP</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268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(9.6%)</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DD62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(6.8%)</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E45D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(14%)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9D4D"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3D7BC8B0"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1E5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Programas e Cursos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E9572"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805D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D14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CE1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0.250</w:t>
                  </w:r>
                </w:p>
              </w:tc>
            </w:tr>
            <w:tr w:rsidR="00E47B23" w14:paraId="22B7D656"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CA7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Administração e Controladoria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A693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(9.6%)</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2191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(4.5%)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AAD6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0F69"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774E89B6"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654A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Ciências Contábeis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A08A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46 (63%)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7F7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31 (70%)</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85E7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15 (52%)</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C75C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20BBD711"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5FD1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Contabilidade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AF31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10 (14%)</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D42E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 xml:space="preserve">6 </w:t>
                  </w:r>
                  <w:r>
                    <w:rPr>
                      <w:rFonts w:ascii="Arial" w:eastAsia="Arial" w:hAnsi="Arial" w:cs="Arial"/>
                      <w:color w:val="000000"/>
                      <w:sz w:val="22"/>
                      <w:szCs w:val="22"/>
                    </w:rPr>
                    <w:t>(14%)</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C679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(14%)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E02BC"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75EE97B9"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668E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Controladoria e Contabilidade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2B1C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10 (14%)</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A9C3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7FF7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03A05"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4652A291"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F801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Nota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54DD"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E7FF3"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F42B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EBA6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0.645</w:t>
                  </w:r>
                </w:p>
              </w:tc>
            </w:tr>
            <w:tr w:rsidR="00E47B23" w14:paraId="3FDC8FDC"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36CB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E92B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29 (40%)</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FD94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17 (39%)</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FBF0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12 (41%)</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14765"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0935BBA9"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7BE2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lastRenderedPageBreak/>
                    <w:t>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749E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41 (56%)</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A9A9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26 (59%)</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9D9A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15 (52%)</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F3E4C"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727DCE9D"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CF1E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8E48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(4.1%)</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44FD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(2.3%)</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7861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961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6796ED4B"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C4A5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Universidade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D5F7F"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56E30"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12C9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847C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0.459</w:t>
                  </w:r>
                </w:p>
              </w:tc>
            </w:tr>
            <w:tr w:rsidR="00E47B23" w14:paraId="39CE1526"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A391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proofErr w:type="spellStart"/>
                  <w:r>
                    <w:rPr>
                      <w:rFonts w:ascii="Arial" w:eastAsia="Arial" w:hAnsi="Arial" w:cs="Arial"/>
                      <w:color w:val="000000"/>
                      <w:sz w:val="22"/>
                      <w:szCs w:val="22"/>
                    </w:rPr>
                    <w:t>Furb</w:t>
                  </w:r>
                  <w:proofErr w:type="spellEnd"/>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7E2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10 (14%)</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02F0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8F45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5EF0"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5AE175E4"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E253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UFC</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6F46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(9.6%)</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B783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 xml:space="preserve">2 </w:t>
                  </w:r>
                  <w:r>
                    <w:rPr>
                      <w:rFonts w:ascii="Arial" w:eastAsia="Arial" w:hAnsi="Arial" w:cs="Arial"/>
                      <w:color w:val="000000"/>
                      <w:sz w:val="22"/>
                      <w:szCs w:val="22"/>
                    </w:rPr>
                    <w:t>(4.5%)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0FEC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(17%)</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9DAF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064B481E"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8EF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UFMG</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D3E3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(4.1%)</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D5C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(4.5%)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E925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7D29"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5DF0286C"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A5F8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UFPB/JP</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03DA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(6.8%)</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8ECB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(6.8%)</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D9D7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EC38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2E377106"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A65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UFPE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9B2D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EF4B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FE28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35101"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6AD67659"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7CEF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UFPR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BC72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 (8.2%)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2F7F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(9.1%)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49F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59DE0"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4B8798F1"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71FF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UFRJ</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310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(5.5%)</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0B64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(4.5%)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CE97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DB2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382D66FF"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3D7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UFSC</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A48B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(5.5%)</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359D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(4.5%)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A2EA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D64B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63BD9073"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060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UFU</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5EA2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(9.6%)</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4B44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601E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 xml:space="preserve">2 </w:t>
                  </w:r>
                  <w:r>
                    <w:rPr>
                      <w:rFonts w:ascii="Arial" w:eastAsia="Arial" w:hAnsi="Arial" w:cs="Arial"/>
                      <w:color w:val="000000"/>
                      <w:sz w:val="22"/>
                      <w:szCs w:val="22"/>
                    </w:rPr>
                    <w:t>(6.9%)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30401"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6EE93BF5"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B6FC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UNB</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D1E7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 (8.2%)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73D3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(11%)</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4030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14A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00CB00A9"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E186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Unisinos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BA8C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13 (18%)</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717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11 (25%)</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9273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2574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082965B4" w14:textId="77777777" w:rsidTr="00E47B23">
              <w:trPr>
                <w:jc w:val="center"/>
              </w:trPr>
              <w:tc>
                <w:tcPr>
                  <w:tcW w:w="2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4F9E9"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USP</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4211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(4.1%)</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5116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(2.3%)</w:t>
                  </w:r>
                </w:p>
              </w:tc>
              <w:tc>
                <w:tcPr>
                  <w:tcW w:w="15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89F0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9972D"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E47B23" w14:paraId="32CF2C22" w14:textId="77777777" w:rsidTr="00E47B23">
              <w:trPr>
                <w:jc w:val="center"/>
              </w:trPr>
              <w:tc>
                <w:tcPr>
                  <w:tcW w:w="272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72F616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USP/RP</w:t>
                  </w:r>
                </w:p>
              </w:tc>
              <w:tc>
                <w:tcPr>
                  <w:tcW w:w="170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B7F93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(5.5%)</w:t>
                  </w:r>
                </w:p>
              </w:tc>
              <w:tc>
                <w:tcPr>
                  <w:tcW w:w="15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FE1970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(4.5%)</w:t>
                  </w:r>
                </w:p>
              </w:tc>
              <w:tc>
                <w:tcPr>
                  <w:tcW w:w="154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6C3A7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08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0BCD4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43AE01E0" w14:textId="77777777" w:rsidTr="00E47B23">
              <w:trPr>
                <w:jc w:val="center"/>
              </w:trPr>
              <w:tc>
                <w:tcPr>
                  <w:tcW w:w="862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0DCDA4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68246F" w14:paraId="35ABD49F" w14:textId="77777777" w:rsidTr="00E47B23">
              <w:trPr>
                <w:jc w:val="center"/>
              </w:trPr>
              <w:tc>
                <w:tcPr>
                  <w:tcW w:w="862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58AB76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vertAlign w:val="superscript"/>
                    </w:rPr>
                    <w:t>2</w:t>
                  </w:r>
                  <w:r>
                    <w:rPr>
                      <w:rFonts w:ascii="Arial" w:eastAsia="Arial" w:hAnsi="Arial" w:cs="Arial"/>
                      <w:color w:val="000000"/>
                      <w:sz w:val="22"/>
                      <w:szCs w:val="22"/>
                    </w:rPr>
                    <w:t>Fisher's exact test</w:t>
                  </w:r>
                </w:p>
              </w:tc>
            </w:tr>
            <w:bookmarkEnd w:id="77"/>
          </w:tbl>
          <w:p w14:paraId="1C08B38D" w14:textId="77777777" w:rsidR="00C15661" w:rsidRDefault="00C15661" w:rsidP="00E563B7">
            <w:pPr>
              <w:spacing w:after="0"/>
              <w:jc w:val="both"/>
            </w:pPr>
          </w:p>
        </w:tc>
      </w:tr>
    </w:tbl>
    <w:p w14:paraId="7AD371F1" w14:textId="77777777" w:rsidR="0068246F" w:rsidRDefault="0068246F" w:rsidP="00E563B7">
      <w:pPr>
        <w:pStyle w:val="Corpodetexto"/>
        <w:jc w:val="both"/>
      </w:pPr>
      <w:hyperlink w:anchor="tbl-descritiva">
        <w:r>
          <w:rPr>
            <w:rStyle w:val="Hyperlink"/>
          </w:rPr>
          <w:t>Tabela 3</w:t>
        </w:r>
      </w:hyperlink>
      <w:r>
        <w:t xml:space="preserve"> : A tabela gerada fornece um resumo das variáveis categóricas agrupadas pela variável </w:t>
      </w:r>
      <w:r>
        <w:rPr>
          <w:rStyle w:val="VerbatimChar"/>
        </w:rPr>
        <w:t>Bolsista</w:t>
      </w:r>
      <w:r>
        <w:t>, que classifica as amostras em “Ser Bolsista” ou “Não Ser Bolsista”. Para cada variável, são apresentadas as frequências e as quantidades de informações tanto para o total geral quanto para cada grupo. O teste de Fisher é utilizado para verificar se existem diferenças significativas entre as distribuições das variáveis nos dois grupos, com um nível de significância de 5%.</w:t>
      </w:r>
    </w:p>
    <w:p w14:paraId="1CC728E2" w14:textId="1A78A670" w:rsidR="0068246F" w:rsidRDefault="00E61D03" w:rsidP="00E563B7">
      <w:pPr>
        <w:pStyle w:val="Corpodetexto"/>
        <w:jc w:val="both"/>
      </w:pPr>
      <w:r>
        <w:t xml:space="preserve">Com base na análise da tabela de contingência sobre o perfil das universidades e programas de doutorado avaliados (Ver </w:t>
      </w:r>
      <w:hyperlink w:anchor="tbl-descritiva">
        <w:r w:rsidR="0068246F">
          <w:rPr>
            <w:rStyle w:val="Hyperlink"/>
          </w:rPr>
          <w:t>Tabela 3</w:t>
        </w:r>
      </w:hyperlink>
      <w:r>
        <w:t>), foi possível observar algumas tendências importantes relacionadas ao status de ser bolsista ou não, levando em consideração fatores como a natureza jurídica da instituição, a unidade federativa, os programas e cursos oferecidos, as notas atribuídas pelas instituições de ensino, e as universidades participantes.</w:t>
      </w:r>
    </w:p>
    <w:p w14:paraId="1F78232C" w14:textId="77777777" w:rsidR="0068246F" w:rsidRDefault="00E61D03" w:rsidP="00E563B7">
      <w:pPr>
        <w:pStyle w:val="Corpodetexto"/>
        <w:jc w:val="both"/>
      </w:pPr>
      <w:r>
        <w:lastRenderedPageBreak/>
        <w:t xml:space="preserve">Do total de 73 doutorandos em Ciências Contábeis titulados em 2020, 29 (39,72%) eram bolsistas, enquanto 44 (60,27%) não possuíam bolsa de pesquisa. A maior parte dos estudantes estava matriculada em instituições públicas federais, que representaram 59,5% do total, com 62% de bolsistas e 57% de não bolsistas. As instituições privadas apresentaram uma menor proporção de bolsistas, com 6,9% de bolsisapenastas em comparação com 25% de não bolsistas. As instituições públicas estaduais e municipais possuíram um </w:t>
      </w:r>
      <w:r>
        <w:t>número menor de doutorandos, com uma distribuição mais equitativa entre bolsistas e não bolsistas. Contudo, o teste de Fisher indicou que não há associação estatisticamente significativa entre as variáveis, com um p-valor superior a 0,05. Isso sugere que as diferenças observadas podem ser atribuídas ao acaso, não havendo evidências suficientes para afirmar que a natureza jurídica da instituição influencia no status de bolsista.</w:t>
      </w:r>
    </w:p>
    <w:p w14:paraId="5EEA03E2" w14:textId="77777777" w:rsidR="0068246F" w:rsidRDefault="00E61D03" w:rsidP="00E563B7">
      <w:pPr>
        <w:pStyle w:val="Corpodetexto"/>
        <w:jc w:val="both"/>
      </w:pPr>
      <w:r>
        <w:t>Em relação aos estados de origem dos doutorandos, Santa Catarina foi o estado com maior representatividade, com 19 doutorandos (18%) da região. Ceará e São Paulo também apresentaram uma participação relevante de bolsistas. Embora tenha sido observada uma pequena diferença entre a distribuição de bolsistas nos estados, o p-valor de 0,246 indica que o estado de origem do doutorando não exerce influência significativa no recebimento da bolsa.</w:t>
      </w:r>
    </w:p>
    <w:p w14:paraId="52A3D815" w14:textId="77777777" w:rsidR="0068246F" w:rsidRDefault="00E61D03" w:rsidP="00E563B7">
      <w:pPr>
        <w:pStyle w:val="Corpodetexto"/>
        <w:jc w:val="both"/>
      </w:pPr>
      <w:r>
        <w:t>Quanto aos programas de doutorado, o curso de Ciências Contábeis foi o mais representativo, com 52% dos bolsistas e 70% dos não bolsistas matriculados. Outros cursos, como Administração e Controladoria, e Controladoria e Contabilidade, também tiveram uma boa participação, especialmente entre os bolsistas. No entanto, o p-valor de 0,240 sugere que não há uma relação estatisticamente significativa entre o curso escolhido e o status de bolsista.</w:t>
      </w:r>
    </w:p>
    <w:p w14:paraId="72A57571" w14:textId="75D4EF8A" w:rsidR="0068246F" w:rsidRDefault="00E61D03" w:rsidP="00E563B7">
      <w:pPr>
        <w:pStyle w:val="Corpodetexto"/>
        <w:jc w:val="both"/>
      </w:pPr>
      <w:r>
        <w:t xml:space="preserve">Em relação às notas atribuídas pelas instituições, a maioria dos </w:t>
      </w:r>
      <w:r w:rsidRPr="003709CC">
        <w:rPr>
          <w:u w:val="single"/>
          <w:rPrChange w:id="78" w:author="Eliana Cardoso Gonçalves" w:date="2025-02-10T16:41:00Z" w16du:dateUtc="2025-02-10T19:41:00Z">
            <w:rPr/>
          </w:rPrChange>
        </w:rPr>
        <w:t>doutorandos</w:t>
      </w:r>
      <w:ins w:id="79" w:author="Eliana Cardoso Gonçalves" w:date="2025-02-10T16:40:00Z" w16du:dateUtc="2025-02-10T19:40:00Z">
        <w:r w:rsidR="00BB719C" w:rsidRPr="003709CC">
          <w:rPr>
            <w:u w:val="single"/>
            <w:rPrChange w:id="80" w:author="Eliana Cardoso Gonçalves" w:date="2025-02-10T16:41:00Z" w16du:dateUtc="2025-02-10T19:41:00Z">
              <w:rPr/>
            </w:rPrChange>
          </w:rPr>
          <w:t xml:space="preserve"> </w:t>
        </w:r>
        <w:r w:rsidR="003709CC" w:rsidRPr="003709CC">
          <w:rPr>
            <w:u w:val="single"/>
            <w:rPrChange w:id="81" w:author="Eliana Cardoso Gonçalves" w:date="2025-02-10T16:41:00Z" w16du:dateUtc="2025-02-10T19:41:00Z">
              <w:rPr/>
            </w:rPrChange>
          </w:rPr>
          <w:t xml:space="preserve">estudam em </w:t>
        </w:r>
      </w:ins>
      <w:ins w:id="82" w:author="Eliana Cardoso Gonçalves" w:date="2025-02-10T16:41:00Z" w16du:dateUtc="2025-02-10T19:41:00Z">
        <w:r w:rsidR="003709CC" w:rsidRPr="003709CC">
          <w:rPr>
            <w:u w:val="single"/>
          </w:rPr>
          <w:t>instituição</w:t>
        </w:r>
        <w:r w:rsidR="003709CC">
          <w:t xml:space="preserve"> com</w:t>
        </w:r>
      </w:ins>
      <w:r>
        <w:t xml:space="preserve"> </w:t>
      </w:r>
      <w:del w:id="83" w:author="Eliana Cardoso Gonçalves" w:date="2025-02-10T16:40:00Z" w16du:dateUtc="2025-02-10T19:40:00Z">
        <w:r w:rsidDel="00BB719C">
          <w:delText>rec</w:delText>
        </w:r>
        <w:r w:rsidDel="00BB719C">
          <w:delText>ebe</w:delText>
        </w:r>
      </w:del>
      <w:del w:id="84" w:author="Eliana Cardoso Gonçalves" w:date="2025-02-10T16:41:00Z" w16du:dateUtc="2025-02-10T19:41:00Z">
        <w:r w:rsidDel="003709CC">
          <w:delText>u</w:delText>
        </w:r>
      </w:del>
      <w:r>
        <w:t xml:space="preserve"> notas 4 (41%) ou 5 (52%)</w:t>
      </w:r>
      <w:ins w:id="85" w:author="Eliana Cardoso Gonçalves" w:date="2025-02-10T16:42:00Z" w16du:dateUtc="2025-02-10T19:42:00Z">
        <w:r w:rsidR="00754AA1">
          <w:t xml:space="preserve"> no MEC</w:t>
        </w:r>
      </w:ins>
      <w:r>
        <w:t xml:space="preserve">, enquanto apenas 6,9% </w:t>
      </w:r>
      <w:del w:id="86" w:author="Eliana Cardoso Gonçalves" w:date="2025-02-10T16:42:00Z" w16du:dateUtc="2025-02-10T19:42:00Z">
        <w:r w:rsidDel="00754AA1">
          <w:delText xml:space="preserve">receberam </w:delText>
        </w:r>
      </w:del>
      <w:ins w:id="87" w:author="Eliana Cardoso Gonçalves" w:date="2025-02-10T16:42:00Z" w16du:dateUtc="2025-02-10T19:42:00Z">
        <w:r w:rsidR="00754AA1">
          <w:t xml:space="preserve"> </w:t>
        </w:r>
        <w:r w:rsidR="0041299E">
          <w:t xml:space="preserve">da instituições apresentam </w:t>
        </w:r>
      </w:ins>
      <w:r>
        <w:t>nota 6</w:t>
      </w:r>
      <w:ins w:id="88" w:author="EMANOEL LIMA" w:date="2025-02-10T14:42:00Z" w16du:dateUtc="2025-02-10T18:42:00Z">
        <w:r w:rsidR="000A02D5">
          <w:t xml:space="preserve"> os doutorandos receberam nota ou essa é a nota do </w:t>
        </w:r>
        <w:proofErr w:type="gramStart"/>
        <w:r w:rsidR="000A02D5">
          <w:t>programa?</w:t>
        </w:r>
      </w:ins>
      <w:r>
        <w:t>.</w:t>
      </w:r>
      <w:proofErr w:type="gramEnd"/>
      <w:r>
        <w:t xml:space="preserve"> As variações observadas nas notas não apresentaram significância estatística, conforme o p-valor indicando a ausência de diferenças significativas entre os grupos de bolsistas e não bolsistas.</w:t>
      </w:r>
    </w:p>
    <w:p w14:paraId="50976BC2" w14:textId="77777777" w:rsidR="0068246F" w:rsidRDefault="00E61D03" w:rsidP="00E563B7">
      <w:pPr>
        <w:pStyle w:val="Corpodetexto"/>
        <w:jc w:val="both"/>
      </w:pPr>
      <w:r>
        <w:t>Por fim, ao analisar as universidades participantes, foi observada uma maior participação de instituições como a Furb, UFC e UFSC. No entanto, o p-valor de 0,46 reforça a conclusão de que não há diferenças estatisticamente significativas entre as universidades analisadas, sugerindo que a instituição de ensino não influencia o status de ser bolsista.</w:t>
      </w:r>
    </w:p>
    <w:p w14:paraId="5C0DC71E" w14:textId="77777777" w:rsidR="0068246F" w:rsidRDefault="00E61D03" w:rsidP="00E563B7">
      <w:pPr>
        <w:pStyle w:val="Corpodetexto"/>
        <w:jc w:val="both"/>
      </w:pPr>
      <w:r>
        <w:t>Esses resultados destacam a ausência de uma associação estatisticamente significativa entre essas variáveis e o status de ser bolsista. Isso sugere que outros fatores não observados podem estar influenciando o acesso à bolsa de pesquisa.</w:t>
      </w:r>
    </w:p>
    <w:tbl>
      <w:tblPr>
        <w:tblStyle w:val="Table"/>
        <w:tblW w:w="5000" w:type="pct"/>
        <w:tblLayout w:type="fixed"/>
        <w:tblLook w:val="0000" w:firstRow="0" w:lastRow="0" w:firstColumn="0" w:lastColumn="0" w:noHBand="0" w:noVBand="0"/>
      </w:tblPr>
      <w:tblGrid>
        <w:gridCol w:w="8838"/>
      </w:tblGrid>
      <w:tr w:rsidR="0068246F" w14:paraId="7DCBF582" w14:textId="77777777">
        <w:tc>
          <w:tcPr>
            <w:tcW w:w="7920" w:type="dxa"/>
          </w:tcPr>
          <w:p w14:paraId="179CBB58" w14:textId="77777777" w:rsidR="0068246F" w:rsidRDefault="00E61D03" w:rsidP="00E563B7">
            <w:pPr>
              <w:pStyle w:val="ImageCaption"/>
              <w:spacing w:before="200"/>
              <w:jc w:val="both"/>
            </w:pPr>
            <w:bookmarkStart w:id="89" w:name="tbl-descritiva1"/>
            <w:r>
              <w:t>Tabela 4: Perfil dos Professores Orientadores</w:t>
            </w:r>
          </w:p>
          <w:tbl>
            <w:tblPr>
              <w:tblStyle w:val="Table"/>
              <w:tblW w:w="0" w:type="auto"/>
              <w:jc w:val="center"/>
              <w:tblLayout w:type="fixed"/>
              <w:tblLook w:val="0420" w:firstRow="1" w:lastRow="0" w:firstColumn="0" w:lastColumn="0" w:noHBand="0" w:noVBand="1"/>
            </w:tblPr>
            <w:tblGrid>
              <w:gridCol w:w="2586"/>
              <w:gridCol w:w="1701"/>
              <w:gridCol w:w="1701"/>
              <w:gridCol w:w="1417"/>
              <w:gridCol w:w="1217"/>
            </w:tblGrid>
            <w:tr w:rsidR="0068246F" w14:paraId="5EE2065B" w14:textId="77777777" w:rsidTr="00E47B23">
              <w:trPr>
                <w:cnfStyle w:val="100000000000" w:firstRow="1" w:lastRow="0" w:firstColumn="0" w:lastColumn="0" w:oddVBand="0" w:evenVBand="0" w:oddHBand="0" w:evenHBand="0" w:firstRowFirstColumn="0" w:firstRowLastColumn="0" w:lastRowFirstColumn="0" w:lastRowLastColumn="0"/>
                <w:tblHeader/>
                <w:jc w:val="center"/>
              </w:trPr>
              <w:tc>
                <w:tcPr>
                  <w:tcW w:w="258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2CBD297" w14:textId="09BA5BD3" w:rsidR="0068246F" w:rsidRDefault="00E47B2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lastRenderedPageBreak/>
                    <w:t>Variáveis</w:t>
                  </w:r>
                </w:p>
              </w:tc>
              <w:tc>
                <w:tcPr>
                  <w:tcW w:w="17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5AF0D5" w14:textId="0F433DEF" w:rsidR="0068246F" w:rsidRDefault="00E47B2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Geral</w:t>
                  </w:r>
                  <w:r>
                    <w:rPr>
                      <w:rFonts w:ascii="Arial" w:eastAsia="Arial" w:hAnsi="Arial" w:cs="Arial"/>
                      <w:color w:val="000000"/>
                      <w:sz w:val="22"/>
                      <w:szCs w:val="22"/>
                    </w:rPr>
                    <w:t>, N = 73</w:t>
                  </w:r>
                  <w:r>
                    <w:rPr>
                      <w:rFonts w:ascii="Arial" w:eastAsia="Arial" w:hAnsi="Arial" w:cs="Arial"/>
                      <w:color w:val="000000"/>
                      <w:sz w:val="22"/>
                      <w:szCs w:val="22"/>
                      <w:vertAlign w:val="superscript"/>
                    </w:rPr>
                    <w:t>1</w:t>
                  </w:r>
                </w:p>
              </w:tc>
              <w:tc>
                <w:tcPr>
                  <w:tcW w:w="170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BD5C62B" w14:textId="77777777" w:rsidR="0068246F" w:rsidRDefault="00E61D0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Não</w:t>
                  </w:r>
                  <w:r>
                    <w:rPr>
                      <w:rFonts w:ascii="Arial" w:eastAsia="Arial" w:hAnsi="Arial" w:cs="Arial"/>
                      <w:color w:val="000000"/>
                      <w:sz w:val="22"/>
                      <w:szCs w:val="22"/>
                    </w:rPr>
                    <w:t>, N = 44</w:t>
                  </w:r>
                  <w:r>
                    <w:rPr>
                      <w:rFonts w:ascii="Arial" w:eastAsia="Arial" w:hAnsi="Arial" w:cs="Arial"/>
                      <w:color w:val="000000"/>
                      <w:sz w:val="22"/>
                      <w:szCs w:val="22"/>
                      <w:vertAlign w:val="superscript"/>
                    </w:rPr>
                    <w:t>1</w:t>
                  </w:r>
                </w:p>
              </w:tc>
              <w:tc>
                <w:tcPr>
                  <w:tcW w:w="141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320083C" w14:textId="77777777" w:rsidR="0068246F" w:rsidRDefault="00E61D0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Sim</w:t>
                  </w:r>
                  <w:r>
                    <w:rPr>
                      <w:rFonts w:ascii="Arial" w:eastAsia="Arial" w:hAnsi="Arial" w:cs="Arial"/>
                      <w:color w:val="000000"/>
                      <w:sz w:val="22"/>
                      <w:szCs w:val="22"/>
                    </w:rPr>
                    <w:t>, N = 29</w:t>
                  </w:r>
                  <w:r>
                    <w:rPr>
                      <w:rFonts w:ascii="Arial" w:eastAsia="Arial" w:hAnsi="Arial" w:cs="Arial"/>
                      <w:color w:val="000000"/>
                      <w:sz w:val="22"/>
                      <w:szCs w:val="22"/>
                      <w:vertAlign w:val="superscript"/>
                    </w:rPr>
                    <w:t>1</w:t>
                  </w:r>
                </w:p>
              </w:tc>
              <w:tc>
                <w:tcPr>
                  <w:tcW w:w="121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EE8AA82" w14:textId="77777777" w:rsidR="0068246F" w:rsidRDefault="00E61D03" w:rsidP="00E563B7">
                  <w:pPr>
                    <w:pBdr>
                      <w:top w:val="none" w:sz="0" w:space="0" w:color="000000"/>
                      <w:left w:val="none" w:sz="0" w:space="0" w:color="000000"/>
                      <w:bottom w:val="none" w:sz="0" w:space="0" w:color="000000"/>
                      <w:right w:val="none" w:sz="0" w:space="0" w:color="000000"/>
                    </w:pBdr>
                    <w:spacing w:before="40" w:after="40"/>
                    <w:ind w:left="100" w:right="100"/>
                    <w:jc w:val="both"/>
                  </w:pPr>
                  <w:r>
                    <w:rPr>
                      <w:rFonts w:ascii="Arial" w:eastAsia="Arial" w:hAnsi="Arial" w:cs="Arial"/>
                      <w:b/>
                      <w:color w:val="000000"/>
                      <w:sz w:val="22"/>
                      <w:szCs w:val="22"/>
                    </w:rPr>
                    <w:t>p-value</w:t>
                  </w:r>
                  <w:r>
                    <w:rPr>
                      <w:rFonts w:ascii="Arial" w:eastAsia="Arial" w:hAnsi="Arial" w:cs="Arial"/>
                      <w:color w:val="000000"/>
                      <w:sz w:val="22"/>
                      <w:szCs w:val="22"/>
                      <w:vertAlign w:val="superscript"/>
                    </w:rPr>
                    <w:t>2</w:t>
                  </w:r>
                </w:p>
              </w:tc>
            </w:tr>
            <w:tr w:rsidR="0068246F" w14:paraId="7366B675" w14:textId="77777777" w:rsidTr="00E47B23">
              <w:trPr>
                <w:jc w:val="center"/>
              </w:trPr>
              <w:tc>
                <w:tcPr>
                  <w:tcW w:w="258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AB5B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Tipo do Professor</w:t>
                  </w:r>
                </w:p>
              </w:tc>
              <w:tc>
                <w:tcPr>
                  <w:tcW w:w="17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F89B"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70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619B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41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55F4A"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21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5839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0.368</w:t>
                  </w:r>
                </w:p>
              </w:tc>
            </w:tr>
            <w:tr w:rsidR="0068246F" w14:paraId="2E84CDA6"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2AEF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Não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E714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16 (22%)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C71D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8 (18%)</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7C55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8 (28%)</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1642"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1C42D46B"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233D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Particular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AC2F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18 (25%)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5BEF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11 (25%)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AF52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(24%)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8539"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4FA94F39"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BD85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Publica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6BE9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BA4C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CC64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 xml:space="preserve">1 </w:t>
                  </w:r>
                  <w:r>
                    <w:rPr>
                      <w:rFonts w:ascii="Arial" w:eastAsia="Arial" w:hAnsi="Arial" w:cs="Arial"/>
                      <w:color w:val="000000"/>
                      <w:sz w:val="22"/>
                      <w:szCs w:val="22"/>
                    </w:rPr>
                    <w:t>(3.4%)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03C63"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06E39AEC"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10C7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Publica Substituto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C62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8FA3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(2.3%)</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2FC9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1486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646A0D91"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AFAB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Publico Titular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22EE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35 (48%)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E32A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24 (55%)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914B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11 (38%)</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D971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5DDA7AF4"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7671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Formação PHD do Orientador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9C68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1EA3A"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3B479"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541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0.397</w:t>
                  </w:r>
                </w:p>
              </w:tc>
            </w:tr>
            <w:tr w:rsidR="0068246F" w14:paraId="06F59D24"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BD91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Contabilidade Financeira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49AF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95AA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8AF7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00B12"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02A75967"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1B4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Não tem PHD</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4A12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72 (99%)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5FC8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44 (100%)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825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28 (97%)</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32AA3"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16C796A1"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D820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 xml:space="preserve">Formação </w:t>
                  </w:r>
                  <w:r>
                    <w:rPr>
                      <w:rFonts w:ascii="Arial" w:eastAsia="Arial" w:hAnsi="Arial" w:cs="Arial"/>
                      <w:b/>
                      <w:color w:val="000000"/>
                      <w:sz w:val="22"/>
                      <w:szCs w:val="22"/>
                    </w:rPr>
                    <w:t>Doutorado do Orientador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6C6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8AEEB"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B3EBE"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2E2E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0.282</w:t>
                  </w:r>
                </w:p>
              </w:tc>
            </w:tr>
            <w:tr w:rsidR="0068246F" w14:paraId="5C3DAAD0"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A68B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Administração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11B1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11 (15%)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9019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(9.5%)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E221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(24%)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DD2D3"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61BA35E4"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ED65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Administração de Organizações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0925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B77F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6F0F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6F53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7C1D9396"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4FD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Agonomia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E713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9C04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(7.1%)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1CB8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9667C"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4B187665"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3DB1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Ciências Contábeis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946C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8 (11%)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DA52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(17%)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48C1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076C0"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52ECED50"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2E7F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 xml:space="preserve">Ciências Contábeis e </w:t>
                  </w:r>
                  <w:r>
                    <w:rPr>
                      <w:rFonts w:ascii="Arial" w:eastAsia="Arial" w:hAnsi="Arial" w:cs="Arial"/>
                      <w:color w:val="000000"/>
                      <w:sz w:val="22"/>
                      <w:szCs w:val="22"/>
                    </w:rPr>
                    <w:t>Administração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8EDE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(2.8%)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941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D48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C06C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6D46C9E7"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8FAF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Ciências na área de Economia, Organizações e Gestão do Conhecimento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1AF7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4AC1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9C13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57DC5"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0379CC3C"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C8CD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Contabilidade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4F47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4696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6AC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5B7D2"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194D4B41"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CBE3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Contabilidade e Finanças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A021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F42E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5D51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C7690"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51892633"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CC76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Controladoria e Contabilidade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A2BC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14 (20%)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F6DE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8 (19%)</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9131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 (21%)</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EF63B"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54CA1558"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B5A8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Desenvolvimento Econômico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CCB6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3160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05FC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67A2E"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5B751FC5"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1BA9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lastRenderedPageBreak/>
                    <w:t>Economia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11D9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9 (13%)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8C35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 (14%)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A646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(10%)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B8DA0"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72756322"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0B0F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Economia Aplicada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0E85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F175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6EF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F332"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2FA40A47"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9025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Engenharia de Produção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CAEA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13 (18%)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4589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8 (19%)</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672B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5 (17%)</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CA21E"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1481394C"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B142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Engenharia Mecânica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18F4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3B3C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57AB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29880"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404D7239"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FE76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Métodos Numéricos em Engenharia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E6A7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7023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DC20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9D859"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4D451D32"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CEC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Planejamento Ambiental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4D9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E1ED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19DF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(3.4%)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58BE9"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360470D5"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DDFC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Ausente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FB71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0558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F251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FC563"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68DFDF5E"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97D9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b/>
                      <w:color w:val="000000"/>
                      <w:sz w:val="22"/>
                      <w:szCs w:val="22"/>
                    </w:rPr>
                    <w:t>Formação Graduação do Orientador</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4A888"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2419A"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B5C6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C2B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0.431</w:t>
                  </w:r>
                </w:p>
              </w:tc>
            </w:tr>
            <w:tr w:rsidR="0068246F" w14:paraId="7A3E6A04"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90C0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Administração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EBA6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1460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(7.1%)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465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 xml:space="preserve">4 </w:t>
                  </w:r>
                  <w:r>
                    <w:rPr>
                      <w:rFonts w:ascii="Arial" w:eastAsia="Arial" w:hAnsi="Arial" w:cs="Arial"/>
                      <w:color w:val="000000"/>
                      <w:sz w:val="22"/>
                      <w:szCs w:val="22"/>
                    </w:rPr>
                    <w:t>(14%)</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2575E"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3FE495BB"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167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Agonomia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76C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E811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(7.1%)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A3BA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00ECD"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275E5D42"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0F6C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Ciências Contábeis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92EC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32 (45%)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552E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19 (45%)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9448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13 (45%)</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5B64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45F1F89B"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633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Ciências Econômicas</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161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7 (9.9%)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7D3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(9.5%)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2B9C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(10%)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D67C1"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16C8F3C9"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B339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Contabilidade</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1E2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(4.2%)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044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2D56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2B00E"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0C2FA439"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D32A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Contabilidade e Administração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DC35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4FD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0373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2E45E"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3FCD7A77"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C96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 xml:space="preserve">Contador </w:t>
                  </w:r>
                  <w:r>
                    <w:rPr>
                      <w:rFonts w:ascii="Arial" w:eastAsia="Arial" w:hAnsi="Arial" w:cs="Arial"/>
                      <w:color w:val="000000"/>
                      <w:sz w:val="22"/>
                      <w:szCs w:val="22"/>
                    </w:rPr>
                    <w:t>Público Nacional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AD5E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BE19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966C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961E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7D815705"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FECC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Economia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AE44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(5.6%)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395A3"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(9.5%)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06A00"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F6F66"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51170AB6"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45925"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Engenharia de Produção</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CC3DE"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(2.8%)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31D4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E96A"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538F5"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2066DB5C"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2BDA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Engenharia Elétrica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3CD0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E238C"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1 (2.4%)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671B4"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 (0%)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4B09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65072C26"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A17B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Engenharia Química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D73C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6 (8.5%)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00D2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(7.1%)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A722"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3 (10%)</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67BC7"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73503400" w14:textId="77777777" w:rsidTr="00E47B23">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5AA1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Matemática</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BF221"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4 (5.6%)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49C6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 xml:space="preserve">2 </w:t>
                  </w:r>
                  <w:r>
                    <w:rPr>
                      <w:rFonts w:ascii="Arial" w:eastAsia="Arial" w:hAnsi="Arial" w:cs="Arial"/>
                      <w:color w:val="000000"/>
                      <w:sz w:val="22"/>
                      <w:szCs w:val="22"/>
                    </w:rPr>
                    <w:t>(4.8%)</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1E388"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 (6.9%)</w:t>
                  </w:r>
                </w:p>
              </w:tc>
              <w:tc>
                <w:tcPr>
                  <w:tcW w:w="1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29B65"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4EFEC6DA" w14:textId="77777777" w:rsidTr="00E47B23">
              <w:trPr>
                <w:jc w:val="center"/>
              </w:trPr>
              <w:tc>
                <w:tcPr>
                  <w:tcW w:w="258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6E7DAAF"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300" w:right="100"/>
                    <w:jc w:val="both"/>
                  </w:pPr>
                  <w:r>
                    <w:rPr>
                      <w:rFonts w:ascii="Arial" w:eastAsia="Arial" w:hAnsi="Arial" w:cs="Arial"/>
                      <w:color w:val="000000"/>
                      <w:sz w:val="22"/>
                      <w:szCs w:val="22"/>
                    </w:rPr>
                    <w:t>Ausente</w:t>
                  </w:r>
                </w:p>
              </w:tc>
              <w:tc>
                <w:tcPr>
                  <w:tcW w:w="170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7BD6C86"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w:t>
                  </w:r>
                </w:p>
              </w:tc>
              <w:tc>
                <w:tcPr>
                  <w:tcW w:w="170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8F941AB"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2</w:t>
                  </w:r>
                </w:p>
              </w:tc>
              <w:tc>
                <w:tcPr>
                  <w:tcW w:w="141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D593A0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rPr>
                    <w:t>0</w:t>
                  </w:r>
                </w:p>
              </w:tc>
              <w:tc>
                <w:tcPr>
                  <w:tcW w:w="121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313F084" w14:textId="77777777" w:rsidR="0068246F" w:rsidRDefault="0068246F" w:rsidP="00E563B7">
                  <w:pPr>
                    <w:pBdr>
                      <w:top w:val="none" w:sz="0" w:space="0" w:color="000000"/>
                      <w:left w:val="none" w:sz="0" w:space="0" w:color="000000"/>
                      <w:bottom w:val="none" w:sz="0" w:space="0" w:color="000000"/>
                      <w:right w:val="none" w:sz="0" w:space="0" w:color="000000"/>
                    </w:pBdr>
                    <w:spacing w:before="100" w:after="100"/>
                    <w:ind w:left="100" w:right="100"/>
                    <w:jc w:val="both"/>
                  </w:pPr>
                </w:p>
              </w:tc>
            </w:tr>
            <w:tr w:rsidR="0068246F" w14:paraId="1616C03A" w14:textId="77777777" w:rsidTr="00E47B23">
              <w:trPr>
                <w:jc w:val="center"/>
              </w:trPr>
              <w:tc>
                <w:tcPr>
                  <w:tcW w:w="862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F1F7D4D"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r w:rsidR="0068246F" w14:paraId="03EB6E8F" w14:textId="77777777" w:rsidTr="00E47B23">
              <w:trPr>
                <w:jc w:val="center"/>
              </w:trPr>
              <w:tc>
                <w:tcPr>
                  <w:tcW w:w="8622" w:type="dxa"/>
                  <w:gridSpan w:val="5"/>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1D92EF7" w14:textId="77777777" w:rsidR="0068246F" w:rsidRDefault="00E61D03" w:rsidP="00E563B7">
                  <w:pPr>
                    <w:pBdr>
                      <w:top w:val="none" w:sz="0" w:space="0" w:color="000000"/>
                      <w:left w:val="none" w:sz="0" w:space="0" w:color="000000"/>
                      <w:bottom w:val="none" w:sz="0" w:space="0" w:color="000000"/>
                      <w:right w:val="none" w:sz="0" w:space="0" w:color="000000"/>
                    </w:pBdr>
                    <w:spacing w:before="100" w:after="100"/>
                    <w:ind w:left="100" w:right="100"/>
                    <w:jc w:val="both"/>
                  </w:pPr>
                  <w:r>
                    <w:rPr>
                      <w:rFonts w:ascii="Arial" w:eastAsia="Arial" w:hAnsi="Arial" w:cs="Arial"/>
                      <w:color w:val="000000"/>
                      <w:sz w:val="22"/>
                      <w:szCs w:val="22"/>
                      <w:vertAlign w:val="superscript"/>
                    </w:rPr>
                    <w:t>2</w:t>
                  </w:r>
                  <w:r>
                    <w:rPr>
                      <w:rFonts w:ascii="Arial" w:eastAsia="Arial" w:hAnsi="Arial" w:cs="Arial"/>
                      <w:color w:val="000000"/>
                      <w:sz w:val="22"/>
                      <w:szCs w:val="22"/>
                    </w:rPr>
                    <w:t>Fisher's exact test</w:t>
                  </w:r>
                </w:p>
              </w:tc>
            </w:tr>
            <w:bookmarkEnd w:id="89"/>
          </w:tbl>
          <w:p w14:paraId="79FD1999" w14:textId="77777777" w:rsidR="00C15661" w:rsidRDefault="00C15661" w:rsidP="00E563B7">
            <w:pPr>
              <w:spacing w:after="0"/>
              <w:jc w:val="both"/>
            </w:pPr>
          </w:p>
        </w:tc>
      </w:tr>
    </w:tbl>
    <w:p w14:paraId="149685B9" w14:textId="77777777" w:rsidR="0068246F" w:rsidRDefault="0068246F" w:rsidP="00E563B7">
      <w:pPr>
        <w:pStyle w:val="Corpodetexto"/>
        <w:jc w:val="both"/>
      </w:pPr>
      <w:hyperlink w:anchor="tbl-descritiva1">
        <w:r>
          <w:rPr>
            <w:rStyle w:val="Hyperlink"/>
          </w:rPr>
          <w:t>Tabela 4</w:t>
        </w:r>
      </w:hyperlink>
      <w:r>
        <w:t xml:space="preserve">: A tabela gerada fornece um resumo das variáveis categóricas agrupadas pela variável </w:t>
      </w:r>
      <w:r>
        <w:rPr>
          <w:rStyle w:val="VerbatimChar"/>
        </w:rPr>
        <w:t>Bolsista</w:t>
      </w:r>
      <w:r>
        <w:t>, que classifica as amostras em “Ser Bolsista” ou “Não Ser Bolsista”. Para cada variável, são apresentadas as frequências e as quantidades de informações tanto para o total geral quanto para cada grupo. Essa análise foi realizada com o objetivo de identificar possíveis diferenças entre os dois grupos em relação a variáveis como o tipo de professor, tipo de instituição e formação acadêmica do orientador. Para testar a significância estatística dessas diferenças, foi utilizado o teste de Fisher.</w:t>
      </w:r>
    </w:p>
    <w:p w14:paraId="6D94C9AB" w14:textId="1F71C293" w:rsidR="0068246F" w:rsidRDefault="00E61D03" w:rsidP="00E563B7">
      <w:pPr>
        <w:pStyle w:val="Corpodetexto"/>
        <w:jc w:val="both"/>
      </w:pPr>
      <w:r>
        <w:t xml:space="preserve">Sobre o tipo de Professor (Ver </w:t>
      </w:r>
      <w:hyperlink w:anchor="tbl-descritiva1">
        <w:r w:rsidR="0068246F">
          <w:rPr>
            <w:rStyle w:val="Hyperlink"/>
          </w:rPr>
          <w:t>Tabela 4</w:t>
        </w:r>
      </w:hyperlink>
      <w:r>
        <w:t>), no grupo “Não Ser Bolsista”, 55% dos orientadores trabalham como professores titulares em universidades públicas, enquanto 25% são professores em instituições particulares. Por outro lado, no grupo “Ser Bolsista”, 38% dos orientadores atuam como professores titulares em universidades públicas, indicando uma distribuição ligeiramente diferente. O valor de p obtido no teste de Fisher foi 0,368, maior que o nível de significância de 0,05. Esse resultado sugere que não há uma relação estatisticamente signifi</w:t>
      </w:r>
      <w:r>
        <w:t>cativa entre o status de bolsista e o tipo de professor.</w:t>
      </w:r>
    </w:p>
    <w:p w14:paraId="00099F8F" w14:textId="77777777" w:rsidR="0068246F" w:rsidRDefault="00E61D03" w:rsidP="00E563B7">
      <w:pPr>
        <w:pStyle w:val="Corpodetexto"/>
        <w:jc w:val="both"/>
      </w:pPr>
      <w:r>
        <w:t>Entre os orientadores e sua formação Acadêmica em PhD do grupo “Não Ser Bolsista”, nenhum possui título de PhD (100%). No grupo “Ser Bolsista”, 97% dos orientadores também não possuem esse título. O valor de p encontrado foi 0,397, indicando que não há diferença significativa entre os dois grupos em relação à formação em PhD. Isso reflete uma característica comum aos orientadores de ambos os grupos: a maioria não possui esse nível de formação acadêmica.</w:t>
      </w:r>
    </w:p>
    <w:p w14:paraId="0C3ADCF0" w14:textId="77777777" w:rsidR="0068246F" w:rsidRDefault="00E61D03" w:rsidP="00E563B7">
      <w:pPr>
        <w:pStyle w:val="Corpodetexto"/>
        <w:jc w:val="both"/>
      </w:pPr>
      <w:r>
        <w:t xml:space="preserve">A formação dos orientadores também apresenta uma diversidade nos dois grupos </w:t>
      </w:r>
      <w:proofErr w:type="gramStart"/>
      <w:r>
        <w:t>( Ver</w:t>
      </w:r>
      <w:proofErr w:type="gramEnd"/>
      <w:r>
        <w:t xml:space="preserve"> </w:t>
      </w:r>
      <w:hyperlink w:anchor="tbl-descritiva1">
        <w:r w:rsidR="0068246F">
          <w:rPr>
            <w:rStyle w:val="Hyperlink"/>
          </w:rPr>
          <w:t>Tabela 4</w:t>
        </w:r>
      </w:hyperlink>
      <w:r>
        <w:t>). Entre os não bolsistas, destaca-se “Ciências Contábeis” (17%) e “Controladoria e Contabilidade” (19%). Já no grupo dos bolsistas, “Ciências Contábeis” (17%) e “Administração” (24%) são os campos mais representativos. Com um valor de p de 0,282, não foi encontrada diferença significativa na formação doutoral dos orientadores, indicando similaridade entre os grupos.</w:t>
      </w:r>
    </w:p>
    <w:p w14:paraId="493A8834" w14:textId="77777777" w:rsidR="0068246F" w:rsidRDefault="00E61D03" w:rsidP="00E563B7">
      <w:pPr>
        <w:pStyle w:val="Corpodetexto"/>
        <w:jc w:val="both"/>
      </w:pPr>
      <w:r>
        <w:t>Os dados sobre a formação de graduação dos orientadores reforçam a semelhança entre os grupos. Em ambos, a maioria possui formação em “Ciências Contábeis” (45%) e “Economia” ou “Ciências Econômicas” (9,5%). O teste estatístico resultou em um p-valor de 0,431, confirmando a ausência de diferença estatisticamente significativa.</w:t>
      </w:r>
    </w:p>
    <w:p w14:paraId="6588100B" w14:textId="4316A96F" w:rsidR="0068246F" w:rsidRDefault="00E61D03" w:rsidP="00E563B7">
      <w:pPr>
        <w:pStyle w:val="Corpodetexto"/>
        <w:jc w:val="both"/>
        <w:rPr>
          <w:ins w:id="90" w:author="EMANOEL LIMA" w:date="2025-02-10T14:51:00Z" w16du:dateUtc="2025-02-10T18:51:00Z"/>
        </w:rPr>
      </w:pPr>
      <w:r>
        <w:t xml:space="preserve">Os resultados analisados mostram que não há diferenças estatisticamente significativas entre os grupos “Ser Bolsista” e “Não Ser Bolsista” no que se refere às características acadêmicas dos orientadores (Ver </w:t>
      </w:r>
      <w:hyperlink w:anchor="tbl-descritiva1">
        <w:r w:rsidR="0068246F">
          <w:rPr>
            <w:rStyle w:val="Hyperlink"/>
          </w:rPr>
          <w:t>Tabela 4</w:t>
        </w:r>
      </w:hyperlink>
      <w:r>
        <w:t>).</w:t>
      </w:r>
    </w:p>
    <w:p w14:paraId="70176906" w14:textId="619E6D39" w:rsidR="00DD7C15" w:rsidRDefault="00DD7C15" w:rsidP="00E563B7">
      <w:pPr>
        <w:pStyle w:val="Corpodetexto"/>
        <w:jc w:val="both"/>
        <w:rPr>
          <w:ins w:id="91" w:author="Eliana Cardoso Gonçalves" w:date="2025-02-10T16:45:00Z" w16du:dateUtc="2025-02-10T19:45:00Z"/>
        </w:rPr>
      </w:pPr>
      <w:ins w:id="92" w:author="EMANOEL LIMA" w:date="2025-02-10T14:51:00Z" w16du:dateUtc="2025-02-10T18:51:00Z">
        <w:r>
          <w:t>É import</w:t>
        </w:r>
      </w:ins>
      <w:ins w:id="93" w:author="EMANOEL LIMA" w:date="2025-02-10T14:52:00Z" w16du:dateUtc="2025-02-10T18:52:00Z">
        <w:r>
          <w:t xml:space="preserve">ante explorar os dados obtidos, como por exemplo </w:t>
        </w:r>
        <w:r w:rsidR="008055CE">
          <w:t>a questão da formação dos orientadores</w:t>
        </w:r>
      </w:ins>
    </w:p>
    <w:p w14:paraId="162E19B2" w14:textId="77777777" w:rsidR="00055E47" w:rsidRDefault="00055E47" w:rsidP="00E563B7">
      <w:pPr>
        <w:pStyle w:val="Corpodetexto"/>
        <w:jc w:val="both"/>
        <w:rPr>
          <w:ins w:id="94" w:author="Eliana Cardoso Gonçalves" w:date="2025-02-10T16:45:00Z" w16du:dateUtc="2025-02-10T19:45:00Z"/>
        </w:rPr>
      </w:pPr>
    </w:p>
    <w:p w14:paraId="2C037410" w14:textId="49D83060" w:rsidR="00055E47" w:rsidRDefault="00FE5614" w:rsidP="00E563B7">
      <w:pPr>
        <w:pStyle w:val="Corpodetexto"/>
        <w:jc w:val="both"/>
      </w:pPr>
      <w:ins w:id="95" w:author="Eliana Cardoso Gonçalves" w:date="2025-02-10T16:46:00Z" w16du:dateUtc="2025-02-10T19:46:00Z">
        <w:r>
          <w:t>Isso já foi realizado nos parágrafos acima</w:t>
        </w:r>
      </w:ins>
    </w:p>
    <w:p w14:paraId="2FDC65DE" w14:textId="77777777" w:rsidR="0068246F" w:rsidRDefault="00E61D03" w:rsidP="00E563B7">
      <w:pPr>
        <w:pStyle w:val="Ttulo2"/>
        <w:jc w:val="both"/>
      </w:pPr>
      <w:bookmarkStart w:id="96" w:name="_Toc187669254"/>
      <w:bookmarkStart w:id="97" w:name="resultados"/>
      <w:bookmarkEnd w:id="76"/>
      <w:r>
        <w:lastRenderedPageBreak/>
        <w:t>2.3 Resultados</w:t>
      </w:r>
      <w:bookmarkEnd w:id="96"/>
    </w:p>
    <w:p w14:paraId="353CB065" w14:textId="12352712" w:rsidR="0068246F" w:rsidRDefault="00E61D03" w:rsidP="00E563B7">
      <w:pPr>
        <w:pStyle w:val="FirstParagraph"/>
        <w:jc w:val="both"/>
        <w:rPr>
          <w:ins w:id="98" w:author="Eliana Cardoso Gonçalves" w:date="2025-02-10T16:46:00Z" w16du:dateUtc="2025-02-10T19:46:00Z"/>
        </w:rPr>
      </w:pPr>
      <w:r>
        <w:t xml:space="preserve">O objetivo dessa análise foi identificar possíveis diferenças entre os dois grupos em relação à sua participação em eventos científicos e à publicação de artigos. Para testar a significância estatística dessas diferenças, foi utilizado o teste de qui-quadrado para as variáveis categóricas e o teste de Wilcoxon para as variáveis contínuas, já que estas não apresentaram distribuição normal (Ver </w:t>
      </w:r>
      <w:hyperlink w:anchor="tbl-normalidade">
        <w:r w:rsidR="0068246F">
          <w:rPr>
            <w:rStyle w:val="Hyperlink"/>
          </w:rPr>
          <w:t>Tabela 10</w:t>
        </w:r>
      </w:hyperlink>
      <w:r>
        <w:t>).</w:t>
      </w:r>
      <w:ins w:id="99" w:author="EMANOEL LIMA" w:date="2025-02-10T14:52:00Z" w16du:dateUtc="2025-02-10T18:52:00Z">
        <w:r w:rsidR="0057462B">
          <w:t xml:space="preserve"> Porque utiliz</w:t>
        </w:r>
      </w:ins>
      <w:ins w:id="100" w:author="EMANOEL LIMA" w:date="2025-02-10T14:53:00Z" w16du:dateUtc="2025-02-10T18:53:00Z">
        <w:r w:rsidR="0057462B">
          <w:t>ou esse teste, ele é o melhor?</w:t>
        </w:r>
      </w:ins>
    </w:p>
    <w:p w14:paraId="057C2892" w14:textId="77777777" w:rsidR="00FE5614" w:rsidRDefault="00FE5614" w:rsidP="00FE5614">
      <w:pPr>
        <w:pStyle w:val="Corpodetexto"/>
        <w:rPr>
          <w:ins w:id="101" w:author="Eliana Cardoso Gonçalves" w:date="2025-02-10T16:46:00Z" w16du:dateUtc="2025-02-10T19:46:00Z"/>
        </w:rPr>
      </w:pPr>
    </w:p>
    <w:p w14:paraId="03852398" w14:textId="4636815E" w:rsidR="00FE5614" w:rsidRPr="00FE5614" w:rsidRDefault="00FE5614" w:rsidP="00FE5614">
      <w:pPr>
        <w:pStyle w:val="Corpodetexto"/>
        <w:pPrChange w:id="102" w:author="Eliana Cardoso Gonçalves" w:date="2025-02-10T16:46:00Z" w16du:dateUtc="2025-02-10T19:46:00Z">
          <w:pPr>
            <w:pStyle w:val="FirstParagraph"/>
            <w:jc w:val="both"/>
          </w:pPr>
        </w:pPrChange>
      </w:pPr>
      <w:ins w:id="103" w:author="Eliana Cardoso Gonçalves" w:date="2025-02-10T16:46:00Z" w16du:dateUtc="2025-02-10T19:46:00Z">
        <w:r>
          <w:t>Isso foi explicado na metodologia</w:t>
        </w:r>
      </w:ins>
    </w:p>
    <w:tbl>
      <w:tblPr>
        <w:tblStyle w:val="Table"/>
        <w:tblW w:w="5000" w:type="pct"/>
        <w:tblLayout w:type="fixed"/>
        <w:tblLook w:val="0000" w:firstRow="0" w:lastRow="0" w:firstColumn="0" w:lastColumn="0" w:noHBand="0" w:noVBand="0"/>
      </w:tblPr>
      <w:tblGrid>
        <w:gridCol w:w="8838"/>
      </w:tblGrid>
      <w:tr w:rsidR="0068246F" w14:paraId="69C7ED0B" w14:textId="77777777">
        <w:tc>
          <w:tcPr>
            <w:tcW w:w="7920" w:type="dxa"/>
          </w:tcPr>
          <w:p w14:paraId="7447D5C0" w14:textId="77777777" w:rsidR="0068246F" w:rsidRDefault="00E61D03" w:rsidP="00E563B7">
            <w:pPr>
              <w:pStyle w:val="ImageCaption"/>
              <w:spacing w:before="200"/>
              <w:jc w:val="both"/>
            </w:pPr>
            <w:bookmarkStart w:id="104" w:name="fig-artigo90"/>
            <w:r>
              <w:t>Figura 1: Participou de projeto de pesquisa</w:t>
            </w:r>
          </w:p>
          <w:p w14:paraId="02E01666" w14:textId="77777777" w:rsidR="0068246F" w:rsidRDefault="00E61D03" w:rsidP="00E563B7">
            <w:pPr>
              <w:pStyle w:val="Compact"/>
              <w:jc w:val="both"/>
            </w:pPr>
            <w:r>
              <w:rPr>
                <w:noProof/>
              </w:rPr>
              <w:drawing>
                <wp:inline distT="0" distB="0" distL="0" distR="0" wp14:anchorId="5B6874D9" wp14:editId="51579567">
                  <wp:extent cx="5334000" cy="21336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Projeto_frederico_files/figure-docx/fig-artigo90-1.png"/>
                          <pic:cNvPicPr>
                            <a:picLocks noChangeAspect="1" noChangeArrowheads="1"/>
                          </pic:cNvPicPr>
                        </pic:nvPicPr>
                        <pic:blipFill>
                          <a:blip r:embed="rId8"/>
                          <a:stretch>
                            <a:fillRect/>
                          </a:stretch>
                        </pic:blipFill>
                        <pic:spPr bwMode="auto">
                          <a:xfrm>
                            <a:off x="0" y="0"/>
                            <a:ext cx="5334000" cy="2133600"/>
                          </a:xfrm>
                          <a:prstGeom prst="rect">
                            <a:avLst/>
                          </a:prstGeom>
                          <a:noFill/>
                          <a:ln w="9525">
                            <a:noFill/>
                            <a:headEnd/>
                            <a:tailEnd/>
                          </a:ln>
                        </pic:spPr>
                      </pic:pic>
                    </a:graphicData>
                  </a:graphic>
                </wp:inline>
              </w:drawing>
            </w:r>
          </w:p>
        </w:tc>
        <w:bookmarkEnd w:id="104"/>
      </w:tr>
    </w:tbl>
    <w:p w14:paraId="35DD9C5C" w14:textId="77777777" w:rsidR="0068246F" w:rsidRDefault="0068246F" w:rsidP="00E563B7">
      <w:pPr>
        <w:pStyle w:val="Corpodetexto"/>
        <w:jc w:val="both"/>
      </w:pPr>
      <w:hyperlink w:anchor="fig-artigo90">
        <w:r>
          <w:rPr>
            <w:rStyle w:val="Hyperlink"/>
          </w:rPr>
          <w:t>Figura 1</w:t>
        </w:r>
      </w:hyperlink>
      <w:r>
        <w:t xml:space="preserve">: Um box </w:t>
      </w:r>
      <w:proofErr w:type="spellStart"/>
      <w:r>
        <w:t>plot</w:t>
      </w:r>
      <w:proofErr w:type="spellEnd"/>
      <w:r>
        <w:t xml:space="preserve"> (ou diagrama de caixa) é um gráfico usado para resumir e visualizar a distribuição de um conjunto de dados. Ele mostra informações importantes como a mediana, a dispersão e possíveis valores atípicos (outliers).</w:t>
      </w:r>
    </w:p>
    <w:tbl>
      <w:tblPr>
        <w:tblStyle w:val="Table"/>
        <w:tblW w:w="5000" w:type="pct"/>
        <w:tblLayout w:type="fixed"/>
        <w:tblLook w:val="0000" w:firstRow="0" w:lastRow="0" w:firstColumn="0" w:lastColumn="0" w:noHBand="0" w:noVBand="0"/>
      </w:tblPr>
      <w:tblGrid>
        <w:gridCol w:w="8838"/>
      </w:tblGrid>
      <w:tr w:rsidR="0068246F" w14:paraId="2A5A6EAD" w14:textId="77777777">
        <w:tc>
          <w:tcPr>
            <w:tcW w:w="7920" w:type="dxa"/>
          </w:tcPr>
          <w:p w14:paraId="11C44C58" w14:textId="77777777" w:rsidR="0068246F" w:rsidRDefault="00E61D03" w:rsidP="00E563B7">
            <w:pPr>
              <w:pStyle w:val="ImageCaption"/>
              <w:spacing w:before="200"/>
              <w:jc w:val="both"/>
            </w:pPr>
            <w:bookmarkStart w:id="105" w:name="tbl-artigo2"/>
            <w:r>
              <w:t>Tabela 5: Participou de projeto de pesquisa</w:t>
            </w:r>
          </w:p>
          <w:tbl>
            <w:tblPr>
              <w:tblStyle w:val="Table"/>
              <w:tblW w:w="0" w:type="auto"/>
              <w:tblLook w:val="0020" w:firstRow="1" w:lastRow="0" w:firstColumn="0" w:lastColumn="0" w:noHBand="0" w:noVBand="0"/>
            </w:tblPr>
            <w:tblGrid>
              <w:gridCol w:w="1131"/>
              <w:gridCol w:w="1131"/>
              <w:gridCol w:w="1131"/>
              <w:gridCol w:w="1131"/>
              <w:gridCol w:w="1131"/>
              <w:gridCol w:w="1131"/>
              <w:gridCol w:w="1131"/>
            </w:tblGrid>
            <w:tr w:rsidR="0068246F" w14:paraId="20CB8D57" w14:textId="77777777" w:rsidTr="0068246F">
              <w:trPr>
                <w:cnfStyle w:val="100000000000" w:firstRow="1" w:lastRow="0" w:firstColumn="0" w:lastColumn="0" w:oddVBand="0" w:evenVBand="0" w:oddHBand="0" w:evenHBand="0" w:firstRowFirstColumn="0" w:firstRowLastColumn="0" w:lastRowFirstColumn="0" w:lastRowLastColumn="0"/>
                <w:tblHeader/>
              </w:trPr>
              <w:tc>
                <w:tcPr>
                  <w:tcW w:w="1131" w:type="dxa"/>
                </w:tcPr>
                <w:p w14:paraId="32B1740E" w14:textId="77777777" w:rsidR="0068246F" w:rsidRDefault="00E61D03" w:rsidP="00E563B7">
                  <w:pPr>
                    <w:pStyle w:val="Compact"/>
                    <w:jc w:val="both"/>
                  </w:pPr>
                  <w:r>
                    <w:t>Ser Bolsista</w:t>
                  </w:r>
                </w:p>
              </w:tc>
              <w:tc>
                <w:tcPr>
                  <w:tcW w:w="1131" w:type="dxa"/>
                </w:tcPr>
                <w:p w14:paraId="5CBE1DBE" w14:textId="77777777" w:rsidR="0068246F" w:rsidRDefault="00E61D03" w:rsidP="00E563B7">
                  <w:pPr>
                    <w:pStyle w:val="Compact"/>
                    <w:jc w:val="both"/>
                  </w:pPr>
                  <w:r>
                    <w:t>Q1</w:t>
                  </w:r>
                </w:p>
              </w:tc>
              <w:tc>
                <w:tcPr>
                  <w:tcW w:w="1131" w:type="dxa"/>
                </w:tcPr>
                <w:p w14:paraId="0487E801" w14:textId="77777777" w:rsidR="0068246F" w:rsidRDefault="00E61D03" w:rsidP="00E563B7">
                  <w:pPr>
                    <w:pStyle w:val="Compact"/>
                    <w:jc w:val="both"/>
                  </w:pPr>
                  <w:r>
                    <w:t>Média</w:t>
                  </w:r>
                </w:p>
              </w:tc>
              <w:tc>
                <w:tcPr>
                  <w:tcW w:w="1131" w:type="dxa"/>
                </w:tcPr>
                <w:p w14:paraId="6CDC2A01" w14:textId="77777777" w:rsidR="0068246F" w:rsidRDefault="00E61D03" w:rsidP="00E563B7">
                  <w:pPr>
                    <w:pStyle w:val="Compact"/>
                    <w:jc w:val="both"/>
                  </w:pPr>
                  <w:r>
                    <w:t>Mediana</w:t>
                  </w:r>
                </w:p>
              </w:tc>
              <w:tc>
                <w:tcPr>
                  <w:tcW w:w="1131" w:type="dxa"/>
                </w:tcPr>
                <w:p w14:paraId="554458AE" w14:textId="77777777" w:rsidR="0068246F" w:rsidRDefault="00E61D03" w:rsidP="00E563B7">
                  <w:pPr>
                    <w:pStyle w:val="Compact"/>
                    <w:jc w:val="both"/>
                  </w:pPr>
                  <w:r>
                    <w:t>Q3</w:t>
                  </w:r>
                </w:p>
              </w:tc>
              <w:tc>
                <w:tcPr>
                  <w:tcW w:w="1131" w:type="dxa"/>
                </w:tcPr>
                <w:p w14:paraId="3A0AEFD7" w14:textId="77777777" w:rsidR="0068246F" w:rsidRDefault="00E61D03" w:rsidP="00E563B7">
                  <w:pPr>
                    <w:pStyle w:val="Compact"/>
                    <w:jc w:val="both"/>
                  </w:pPr>
                  <w:r>
                    <w:t>Variância</w:t>
                  </w:r>
                </w:p>
              </w:tc>
              <w:tc>
                <w:tcPr>
                  <w:tcW w:w="1131" w:type="dxa"/>
                </w:tcPr>
                <w:p w14:paraId="509FE2C5" w14:textId="77777777" w:rsidR="0068246F" w:rsidRDefault="00E61D03" w:rsidP="00E563B7">
                  <w:pPr>
                    <w:pStyle w:val="Compact"/>
                    <w:jc w:val="both"/>
                  </w:pPr>
                  <w:r>
                    <w:t>P.Valor</w:t>
                  </w:r>
                </w:p>
              </w:tc>
            </w:tr>
            <w:tr w:rsidR="0068246F" w14:paraId="676253CA" w14:textId="77777777">
              <w:tc>
                <w:tcPr>
                  <w:tcW w:w="1131" w:type="dxa"/>
                </w:tcPr>
                <w:p w14:paraId="3BF9FA0E" w14:textId="77777777" w:rsidR="0068246F" w:rsidRDefault="00E61D03" w:rsidP="00E563B7">
                  <w:pPr>
                    <w:pStyle w:val="Compact"/>
                    <w:jc w:val="both"/>
                  </w:pPr>
                  <w:r>
                    <w:t>Não</w:t>
                  </w:r>
                </w:p>
              </w:tc>
              <w:tc>
                <w:tcPr>
                  <w:tcW w:w="1131" w:type="dxa"/>
                </w:tcPr>
                <w:p w14:paraId="7FFAAE71" w14:textId="77777777" w:rsidR="0068246F" w:rsidRDefault="00E61D03" w:rsidP="00E563B7">
                  <w:pPr>
                    <w:pStyle w:val="Compact"/>
                    <w:jc w:val="both"/>
                  </w:pPr>
                  <w:r>
                    <w:t>0</w:t>
                  </w:r>
                </w:p>
              </w:tc>
              <w:tc>
                <w:tcPr>
                  <w:tcW w:w="1131" w:type="dxa"/>
                </w:tcPr>
                <w:p w14:paraId="4F033091" w14:textId="46150EA9" w:rsidR="0068246F" w:rsidRDefault="00E61D03" w:rsidP="00E563B7">
                  <w:pPr>
                    <w:pStyle w:val="Compact"/>
                    <w:jc w:val="both"/>
                  </w:pPr>
                  <w:r>
                    <w:t>0.90</w:t>
                  </w:r>
                </w:p>
              </w:tc>
              <w:tc>
                <w:tcPr>
                  <w:tcW w:w="1131" w:type="dxa"/>
                </w:tcPr>
                <w:p w14:paraId="486B0CE8" w14:textId="77777777" w:rsidR="0068246F" w:rsidRDefault="00E61D03" w:rsidP="00E563B7">
                  <w:pPr>
                    <w:pStyle w:val="Compact"/>
                    <w:jc w:val="both"/>
                  </w:pPr>
                  <w:r>
                    <w:t>1</w:t>
                  </w:r>
                </w:p>
              </w:tc>
              <w:tc>
                <w:tcPr>
                  <w:tcW w:w="1131" w:type="dxa"/>
                </w:tcPr>
                <w:p w14:paraId="4DDAFF24" w14:textId="77777777" w:rsidR="0068246F" w:rsidRDefault="00E61D03" w:rsidP="00E563B7">
                  <w:pPr>
                    <w:pStyle w:val="Compact"/>
                    <w:jc w:val="both"/>
                  </w:pPr>
                  <w:r>
                    <w:t>1.25</w:t>
                  </w:r>
                </w:p>
              </w:tc>
              <w:tc>
                <w:tcPr>
                  <w:tcW w:w="1131" w:type="dxa"/>
                </w:tcPr>
                <w:p w14:paraId="657AE044" w14:textId="23A72F2C" w:rsidR="0068246F" w:rsidRDefault="00E61D03" w:rsidP="00E563B7">
                  <w:pPr>
                    <w:pStyle w:val="Compact"/>
                    <w:jc w:val="both"/>
                  </w:pPr>
                  <w:r>
                    <w:t>1.43</w:t>
                  </w:r>
                </w:p>
              </w:tc>
              <w:tc>
                <w:tcPr>
                  <w:tcW w:w="1131" w:type="dxa"/>
                </w:tcPr>
                <w:p w14:paraId="35FA88E4" w14:textId="1C0420DC" w:rsidR="0068246F" w:rsidRDefault="00E61D03" w:rsidP="00E563B7">
                  <w:pPr>
                    <w:pStyle w:val="Compact"/>
                    <w:jc w:val="both"/>
                  </w:pPr>
                  <w:r>
                    <w:t>0.632</w:t>
                  </w:r>
                </w:p>
              </w:tc>
            </w:tr>
            <w:tr w:rsidR="0068246F" w14:paraId="3F2732DF" w14:textId="77777777">
              <w:tc>
                <w:tcPr>
                  <w:tcW w:w="1131" w:type="dxa"/>
                </w:tcPr>
                <w:p w14:paraId="423558BB" w14:textId="77777777" w:rsidR="0068246F" w:rsidRDefault="00E61D03" w:rsidP="00E563B7">
                  <w:pPr>
                    <w:pStyle w:val="Compact"/>
                    <w:jc w:val="both"/>
                  </w:pPr>
                  <w:r>
                    <w:t>Sim</w:t>
                  </w:r>
                </w:p>
              </w:tc>
              <w:tc>
                <w:tcPr>
                  <w:tcW w:w="1131" w:type="dxa"/>
                </w:tcPr>
                <w:p w14:paraId="1399CA70" w14:textId="77777777" w:rsidR="0068246F" w:rsidRDefault="00E61D03" w:rsidP="00E563B7">
                  <w:pPr>
                    <w:pStyle w:val="Compact"/>
                    <w:jc w:val="both"/>
                  </w:pPr>
                  <w:r>
                    <w:t>0</w:t>
                  </w:r>
                </w:p>
              </w:tc>
              <w:tc>
                <w:tcPr>
                  <w:tcW w:w="1131" w:type="dxa"/>
                </w:tcPr>
                <w:p w14:paraId="0DF7EFA0" w14:textId="0C82C6DA" w:rsidR="0068246F" w:rsidRDefault="00E61D03" w:rsidP="00E563B7">
                  <w:pPr>
                    <w:pStyle w:val="Compact"/>
                    <w:jc w:val="both"/>
                  </w:pPr>
                  <w:r>
                    <w:t>1.03</w:t>
                  </w:r>
                </w:p>
              </w:tc>
              <w:tc>
                <w:tcPr>
                  <w:tcW w:w="1131" w:type="dxa"/>
                </w:tcPr>
                <w:p w14:paraId="7BB084CB" w14:textId="77777777" w:rsidR="0068246F" w:rsidRDefault="00E61D03" w:rsidP="00E563B7">
                  <w:pPr>
                    <w:pStyle w:val="Compact"/>
                    <w:jc w:val="both"/>
                  </w:pPr>
                  <w:r>
                    <w:t>1</w:t>
                  </w:r>
                </w:p>
              </w:tc>
              <w:tc>
                <w:tcPr>
                  <w:tcW w:w="1131" w:type="dxa"/>
                </w:tcPr>
                <w:p w14:paraId="3DE35E60" w14:textId="77777777" w:rsidR="0068246F" w:rsidRDefault="00E61D03" w:rsidP="00E563B7">
                  <w:pPr>
                    <w:pStyle w:val="Compact"/>
                    <w:jc w:val="both"/>
                  </w:pPr>
                  <w:r>
                    <w:t>2.00</w:t>
                  </w:r>
                </w:p>
              </w:tc>
              <w:tc>
                <w:tcPr>
                  <w:tcW w:w="1131" w:type="dxa"/>
                </w:tcPr>
                <w:p w14:paraId="56A861D0" w14:textId="3DA12C8C" w:rsidR="0068246F" w:rsidRDefault="00E61D03" w:rsidP="00E563B7">
                  <w:pPr>
                    <w:pStyle w:val="Compact"/>
                    <w:jc w:val="both"/>
                  </w:pPr>
                  <w:r>
                    <w:t>1.39</w:t>
                  </w:r>
                </w:p>
              </w:tc>
              <w:tc>
                <w:tcPr>
                  <w:tcW w:w="1131" w:type="dxa"/>
                </w:tcPr>
                <w:p w14:paraId="14BD59B5" w14:textId="5FC9704B" w:rsidR="0068246F" w:rsidRDefault="0068246F" w:rsidP="00E563B7">
                  <w:pPr>
                    <w:pStyle w:val="Compact"/>
                    <w:jc w:val="both"/>
                  </w:pPr>
                </w:p>
              </w:tc>
            </w:tr>
            <w:bookmarkEnd w:id="105"/>
          </w:tbl>
          <w:p w14:paraId="5DD75EBD" w14:textId="77777777" w:rsidR="0068246F" w:rsidRDefault="0068246F" w:rsidP="00E563B7">
            <w:pPr>
              <w:jc w:val="both"/>
            </w:pPr>
          </w:p>
        </w:tc>
      </w:tr>
    </w:tbl>
    <w:p w14:paraId="6A54998B" w14:textId="77777777" w:rsidR="0068246F" w:rsidRDefault="00E61D03" w:rsidP="00E563B7">
      <w:pPr>
        <w:pStyle w:val="Corpodetexto"/>
        <w:jc w:val="both"/>
      </w:pPr>
      <w:r>
        <w:t xml:space="preserve">A análise sobre a participação em projetos de pesquisa por doutorandos (Ver </w:t>
      </w:r>
      <w:hyperlink w:anchor="tbl-artigo2">
        <w:r w:rsidR="0068246F">
          <w:rPr>
            <w:rStyle w:val="Hyperlink"/>
          </w:rPr>
          <w:t>Tabela 5</w:t>
        </w:r>
      </w:hyperlink>
      <w:r>
        <w:t xml:space="preserve"> e </w:t>
      </w:r>
      <w:hyperlink w:anchor="fig-artigo90">
        <w:r w:rsidR="0068246F">
          <w:rPr>
            <w:rStyle w:val="Hyperlink"/>
          </w:rPr>
          <w:t>Figura 1</w:t>
        </w:r>
      </w:hyperlink>
      <w:r>
        <w:t>) mostra que ambos os grupos possuem mediana igual a 1, indicando que metade dos valores está abaixo desse ponto em cada grupo. No entanto, há diferenças no terceiro quartil, com 1,25 para “Não Ser Bolsista” e 2,00 para “Ser Bolsista”, sugerindo maior dispersão nos valores do segundo grupo. A média também é ligeiramente maior para bolsistas (1,03 contra 0,91), enquanto as variâncias são similares, indicando dispersão comparável entre os grupos. O P. Valor de 0,63 revela que não há diferença estatisticamente</w:t>
      </w:r>
      <w:r>
        <w:t xml:space="preserve"> significativa, indicando que não há discrepância </w:t>
      </w:r>
      <w:r>
        <w:lastRenderedPageBreak/>
        <w:t>na quantidade de projetos de pesquisa em que os doutorandos bolsistas e não bolsistas participaram.</w:t>
      </w:r>
    </w:p>
    <w:tbl>
      <w:tblPr>
        <w:tblStyle w:val="Table"/>
        <w:tblW w:w="5000" w:type="pct"/>
        <w:tblLayout w:type="fixed"/>
        <w:tblLook w:val="0000" w:firstRow="0" w:lastRow="0" w:firstColumn="0" w:lastColumn="0" w:noHBand="0" w:noVBand="0"/>
      </w:tblPr>
      <w:tblGrid>
        <w:gridCol w:w="8838"/>
      </w:tblGrid>
      <w:tr w:rsidR="0068246F" w14:paraId="577F7BF0" w14:textId="77777777">
        <w:tc>
          <w:tcPr>
            <w:tcW w:w="7920" w:type="dxa"/>
          </w:tcPr>
          <w:p w14:paraId="4A935A43" w14:textId="77777777" w:rsidR="0068246F" w:rsidRDefault="00E61D03" w:rsidP="00E563B7">
            <w:pPr>
              <w:pStyle w:val="ImageCaption"/>
              <w:spacing w:before="200"/>
              <w:jc w:val="both"/>
            </w:pPr>
            <w:bookmarkStart w:id="106" w:name="fig-artigo3"/>
            <w:r>
              <w:t>Figura 2: Doutorando teve algum artigo publicado em congresso científico</w:t>
            </w:r>
          </w:p>
          <w:p w14:paraId="11FAA458" w14:textId="77777777" w:rsidR="0068246F" w:rsidRDefault="00E61D03" w:rsidP="00E563B7">
            <w:pPr>
              <w:pStyle w:val="Compact"/>
              <w:jc w:val="both"/>
            </w:pPr>
            <w:r>
              <w:rPr>
                <w:noProof/>
              </w:rPr>
              <w:drawing>
                <wp:inline distT="0" distB="0" distL="0" distR="0" wp14:anchorId="280B71D4" wp14:editId="5A1A8A96">
                  <wp:extent cx="5334000" cy="21336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rojeto_frederico_files/figure-docx/fig-artigo3-1.png"/>
                          <pic:cNvPicPr>
                            <a:picLocks noChangeAspect="1" noChangeArrowheads="1"/>
                          </pic:cNvPicPr>
                        </pic:nvPicPr>
                        <pic:blipFill>
                          <a:blip r:embed="rId9"/>
                          <a:stretch>
                            <a:fillRect/>
                          </a:stretch>
                        </pic:blipFill>
                        <pic:spPr bwMode="auto">
                          <a:xfrm>
                            <a:off x="0" y="0"/>
                            <a:ext cx="5334000" cy="2133600"/>
                          </a:xfrm>
                          <a:prstGeom prst="rect">
                            <a:avLst/>
                          </a:prstGeom>
                          <a:noFill/>
                          <a:ln w="9525">
                            <a:noFill/>
                            <a:headEnd/>
                            <a:tailEnd/>
                          </a:ln>
                        </pic:spPr>
                      </pic:pic>
                    </a:graphicData>
                  </a:graphic>
                </wp:inline>
              </w:drawing>
            </w:r>
          </w:p>
        </w:tc>
        <w:bookmarkEnd w:id="106"/>
      </w:tr>
    </w:tbl>
    <w:p w14:paraId="50C29A53" w14:textId="77777777" w:rsidR="0068246F" w:rsidRDefault="0068246F" w:rsidP="00E563B7">
      <w:pPr>
        <w:pStyle w:val="Corpodetexto"/>
        <w:jc w:val="both"/>
      </w:pPr>
      <w:hyperlink w:anchor="fig-artigo3">
        <w:r>
          <w:rPr>
            <w:rStyle w:val="Hyperlink"/>
          </w:rPr>
          <w:t>Figura 2</w:t>
        </w:r>
      </w:hyperlink>
      <w:r>
        <w:t xml:space="preserve">: Um box </w:t>
      </w:r>
      <w:proofErr w:type="spellStart"/>
      <w:r>
        <w:t>plot</w:t>
      </w:r>
      <w:proofErr w:type="spellEnd"/>
      <w:r>
        <w:t xml:space="preserve"> (ou diagrama de caixa) é um gráfico usado para resumir e visualizar a distribuição de um conjunto de dados. Ele mostra informações importantes como a mediana, a dispersão e possíveis valores atípicos (outliers).</w:t>
      </w:r>
    </w:p>
    <w:p w14:paraId="54A750D2" w14:textId="656D5AFB" w:rsidR="0068246F" w:rsidRDefault="00E61D03" w:rsidP="00E563B7">
      <w:pPr>
        <w:pStyle w:val="Corpodetexto"/>
        <w:jc w:val="both"/>
      </w:pPr>
      <w:r>
        <w:t>Para os não bolsistas, a variância é de 32,66, enquanto para os bolsistas é de 90,41, indicando que os dados dos bolsistas estão mais espalhados em torno da média</w:t>
      </w:r>
      <w:r w:rsidR="00E563B7">
        <w:t xml:space="preserve"> </w:t>
      </w:r>
      <w:r>
        <w:t xml:space="preserve">(Ver </w:t>
      </w:r>
      <w:hyperlink w:anchor="fig-artigo3">
        <w:r w:rsidR="0068246F">
          <w:rPr>
            <w:rStyle w:val="Hyperlink"/>
          </w:rPr>
          <w:t>Figura 2</w:t>
        </w:r>
      </w:hyperlink>
      <w:r>
        <w:t>). Essa diferença sugere que, no grupo de bolsistas, há maior heterogeneidade na quantidade de projetos de pesquisa em que participaram, com alguns participando significativamente mais do que outros, enquanto os não bolsistas apresentam uma distribuição mais concentrada em torno de valores intermediários.</w:t>
      </w:r>
    </w:p>
    <w:tbl>
      <w:tblPr>
        <w:tblStyle w:val="Table"/>
        <w:tblW w:w="5000" w:type="pct"/>
        <w:tblLayout w:type="fixed"/>
        <w:tblLook w:val="0000" w:firstRow="0" w:lastRow="0" w:firstColumn="0" w:lastColumn="0" w:noHBand="0" w:noVBand="0"/>
      </w:tblPr>
      <w:tblGrid>
        <w:gridCol w:w="8838"/>
      </w:tblGrid>
      <w:tr w:rsidR="0068246F" w14:paraId="2C5E662B" w14:textId="77777777">
        <w:tc>
          <w:tcPr>
            <w:tcW w:w="7920" w:type="dxa"/>
          </w:tcPr>
          <w:p w14:paraId="31D46CFE" w14:textId="77777777" w:rsidR="0068246F" w:rsidRDefault="00E61D03" w:rsidP="00E563B7">
            <w:pPr>
              <w:pStyle w:val="ImageCaption"/>
              <w:spacing w:before="200"/>
              <w:jc w:val="both"/>
            </w:pPr>
            <w:bookmarkStart w:id="107" w:name="tbl-artigo4"/>
            <w:r>
              <w:t>Tabela 6: Doutorando teve algum artigo publicado em congresso científico por Grupo</w:t>
            </w:r>
          </w:p>
          <w:tbl>
            <w:tblPr>
              <w:tblStyle w:val="Table"/>
              <w:tblW w:w="0" w:type="auto"/>
              <w:tblLook w:val="0020" w:firstRow="1" w:lastRow="0" w:firstColumn="0" w:lastColumn="0" w:noHBand="0" w:noVBand="0"/>
            </w:tblPr>
            <w:tblGrid>
              <w:gridCol w:w="1131"/>
              <w:gridCol w:w="1131"/>
              <w:gridCol w:w="1131"/>
              <w:gridCol w:w="1131"/>
              <w:gridCol w:w="1131"/>
              <w:gridCol w:w="1131"/>
              <w:gridCol w:w="1131"/>
            </w:tblGrid>
            <w:tr w:rsidR="0068246F" w14:paraId="4EC5E5C1" w14:textId="77777777" w:rsidTr="0068246F">
              <w:trPr>
                <w:cnfStyle w:val="100000000000" w:firstRow="1" w:lastRow="0" w:firstColumn="0" w:lastColumn="0" w:oddVBand="0" w:evenVBand="0" w:oddHBand="0" w:evenHBand="0" w:firstRowFirstColumn="0" w:firstRowLastColumn="0" w:lastRowFirstColumn="0" w:lastRowLastColumn="0"/>
                <w:tblHeader/>
              </w:trPr>
              <w:tc>
                <w:tcPr>
                  <w:tcW w:w="1131" w:type="dxa"/>
                </w:tcPr>
                <w:p w14:paraId="3D662AE9" w14:textId="77777777" w:rsidR="0068246F" w:rsidRDefault="00E61D03" w:rsidP="00E563B7">
                  <w:pPr>
                    <w:pStyle w:val="Compact"/>
                    <w:jc w:val="both"/>
                  </w:pPr>
                  <w:r>
                    <w:t>Ser Bolsista</w:t>
                  </w:r>
                </w:p>
              </w:tc>
              <w:tc>
                <w:tcPr>
                  <w:tcW w:w="1131" w:type="dxa"/>
                </w:tcPr>
                <w:p w14:paraId="1388EFEF" w14:textId="77777777" w:rsidR="0068246F" w:rsidRDefault="00E61D03" w:rsidP="00E563B7">
                  <w:pPr>
                    <w:pStyle w:val="Compact"/>
                    <w:jc w:val="both"/>
                  </w:pPr>
                  <w:r>
                    <w:t>Q1</w:t>
                  </w:r>
                </w:p>
              </w:tc>
              <w:tc>
                <w:tcPr>
                  <w:tcW w:w="1131" w:type="dxa"/>
                </w:tcPr>
                <w:p w14:paraId="07695BA6" w14:textId="77777777" w:rsidR="0068246F" w:rsidRDefault="00E61D03" w:rsidP="00E563B7">
                  <w:pPr>
                    <w:pStyle w:val="Compact"/>
                    <w:jc w:val="both"/>
                  </w:pPr>
                  <w:r>
                    <w:t>Média</w:t>
                  </w:r>
                </w:p>
              </w:tc>
              <w:tc>
                <w:tcPr>
                  <w:tcW w:w="1131" w:type="dxa"/>
                </w:tcPr>
                <w:p w14:paraId="6FEDAF24" w14:textId="77777777" w:rsidR="0068246F" w:rsidRDefault="00E61D03" w:rsidP="00E563B7">
                  <w:pPr>
                    <w:pStyle w:val="Compact"/>
                    <w:jc w:val="both"/>
                  </w:pPr>
                  <w:r>
                    <w:t>Mediana</w:t>
                  </w:r>
                </w:p>
              </w:tc>
              <w:tc>
                <w:tcPr>
                  <w:tcW w:w="1131" w:type="dxa"/>
                </w:tcPr>
                <w:p w14:paraId="0C64EEFE" w14:textId="77777777" w:rsidR="0068246F" w:rsidRDefault="00E61D03" w:rsidP="00E563B7">
                  <w:pPr>
                    <w:pStyle w:val="Compact"/>
                    <w:jc w:val="both"/>
                  </w:pPr>
                  <w:r>
                    <w:t>Q3</w:t>
                  </w:r>
                </w:p>
              </w:tc>
              <w:tc>
                <w:tcPr>
                  <w:tcW w:w="1131" w:type="dxa"/>
                </w:tcPr>
                <w:p w14:paraId="173143F1" w14:textId="77777777" w:rsidR="0068246F" w:rsidRDefault="00E61D03" w:rsidP="00E563B7">
                  <w:pPr>
                    <w:pStyle w:val="Compact"/>
                    <w:jc w:val="both"/>
                  </w:pPr>
                  <w:r>
                    <w:t>Variância</w:t>
                  </w:r>
                </w:p>
              </w:tc>
              <w:tc>
                <w:tcPr>
                  <w:tcW w:w="1131" w:type="dxa"/>
                </w:tcPr>
                <w:p w14:paraId="58083AD5" w14:textId="77777777" w:rsidR="0068246F" w:rsidRDefault="00E61D03" w:rsidP="00E563B7">
                  <w:pPr>
                    <w:pStyle w:val="Compact"/>
                    <w:jc w:val="both"/>
                  </w:pPr>
                  <w:r>
                    <w:t>P.Valor</w:t>
                  </w:r>
                </w:p>
              </w:tc>
            </w:tr>
            <w:tr w:rsidR="0068246F" w14:paraId="0780421C" w14:textId="77777777">
              <w:tc>
                <w:tcPr>
                  <w:tcW w:w="1131" w:type="dxa"/>
                </w:tcPr>
                <w:p w14:paraId="190BF7EE" w14:textId="77777777" w:rsidR="0068246F" w:rsidRDefault="00E61D03" w:rsidP="00E563B7">
                  <w:pPr>
                    <w:pStyle w:val="Compact"/>
                    <w:jc w:val="both"/>
                  </w:pPr>
                  <w:r>
                    <w:t>Não</w:t>
                  </w:r>
                </w:p>
              </w:tc>
              <w:tc>
                <w:tcPr>
                  <w:tcW w:w="1131" w:type="dxa"/>
                </w:tcPr>
                <w:p w14:paraId="7B331EA1" w14:textId="77777777" w:rsidR="0068246F" w:rsidRDefault="00E61D03" w:rsidP="00E563B7">
                  <w:pPr>
                    <w:pStyle w:val="Compact"/>
                    <w:jc w:val="both"/>
                  </w:pPr>
                  <w:r>
                    <w:t>1.75</w:t>
                  </w:r>
                </w:p>
              </w:tc>
              <w:tc>
                <w:tcPr>
                  <w:tcW w:w="1131" w:type="dxa"/>
                </w:tcPr>
                <w:p w14:paraId="732AF707" w14:textId="77777777" w:rsidR="0068246F" w:rsidRDefault="00E61D03" w:rsidP="00E563B7">
                  <w:pPr>
                    <w:pStyle w:val="Compact"/>
                    <w:jc w:val="both"/>
                  </w:pPr>
                  <w:r>
                    <w:t>6.113636</w:t>
                  </w:r>
                </w:p>
              </w:tc>
              <w:tc>
                <w:tcPr>
                  <w:tcW w:w="1131" w:type="dxa"/>
                </w:tcPr>
                <w:p w14:paraId="5253C127" w14:textId="77777777" w:rsidR="0068246F" w:rsidRDefault="00E61D03" w:rsidP="00E563B7">
                  <w:pPr>
                    <w:pStyle w:val="Compact"/>
                    <w:jc w:val="both"/>
                  </w:pPr>
                  <w:r>
                    <w:t>4</w:t>
                  </w:r>
                </w:p>
              </w:tc>
              <w:tc>
                <w:tcPr>
                  <w:tcW w:w="1131" w:type="dxa"/>
                </w:tcPr>
                <w:p w14:paraId="7225C783" w14:textId="77777777" w:rsidR="0068246F" w:rsidRDefault="00E61D03" w:rsidP="00E563B7">
                  <w:pPr>
                    <w:pStyle w:val="Compact"/>
                    <w:jc w:val="both"/>
                  </w:pPr>
                  <w:r>
                    <w:t>10.25</w:t>
                  </w:r>
                </w:p>
              </w:tc>
              <w:tc>
                <w:tcPr>
                  <w:tcW w:w="1131" w:type="dxa"/>
                </w:tcPr>
                <w:p w14:paraId="2E63DE55" w14:textId="77777777" w:rsidR="0068246F" w:rsidRDefault="00E61D03" w:rsidP="00E563B7">
                  <w:pPr>
                    <w:pStyle w:val="Compact"/>
                    <w:jc w:val="both"/>
                  </w:pPr>
                  <w:r>
                    <w:t>32.66121</w:t>
                  </w:r>
                </w:p>
              </w:tc>
              <w:tc>
                <w:tcPr>
                  <w:tcW w:w="1131" w:type="dxa"/>
                </w:tcPr>
                <w:p w14:paraId="48553287" w14:textId="77777777" w:rsidR="0068246F" w:rsidRDefault="00E61D03" w:rsidP="00E563B7">
                  <w:pPr>
                    <w:pStyle w:val="Compact"/>
                    <w:jc w:val="both"/>
                  </w:pPr>
                  <w:r>
                    <w:t>0.0768013</w:t>
                  </w:r>
                </w:p>
              </w:tc>
            </w:tr>
            <w:tr w:rsidR="0068246F" w14:paraId="1B3403C2" w14:textId="77777777">
              <w:tc>
                <w:tcPr>
                  <w:tcW w:w="1131" w:type="dxa"/>
                </w:tcPr>
                <w:p w14:paraId="5E74D036" w14:textId="77777777" w:rsidR="0068246F" w:rsidRDefault="00E61D03" w:rsidP="00E563B7">
                  <w:pPr>
                    <w:pStyle w:val="Compact"/>
                    <w:jc w:val="both"/>
                  </w:pPr>
                  <w:r>
                    <w:t>Sim</w:t>
                  </w:r>
                </w:p>
              </w:tc>
              <w:tc>
                <w:tcPr>
                  <w:tcW w:w="1131" w:type="dxa"/>
                </w:tcPr>
                <w:p w14:paraId="42648F9E" w14:textId="77777777" w:rsidR="0068246F" w:rsidRDefault="00E61D03" w:rsidP="00E563B7">
                  <w:pPr>
                    <w:pStyle w:val="Compact"/>
                    <w:jc w:val="both"/>
                  </w:pPr>
                  <w:r>
                    <w:t>4.00</w:t>
                  </w:r>
                </w:p>
              </w:tc>
              <w:tc>
                <w:tcPr>
                  <w:tcW w:w="1131" w:type="dxa"/>
                </w:tcPr>
                <w:p w14:paraId="26E67EBC" w14:textId="77777777" w:rsidR="0068246F" w:rsidRDefault="00E61D03" w:rsidP="00E563B7">
                  <w:pPr>
                    <w:pStyle w:val="Compact"/>
                    <w:jc w:val="both"/>
                  </w:pPr>
                  <w:r>
                    <w:t>9.862069</w:t>
                  </w:r>
                </w:p>
              </w:tc>
              <w:tc>
                <w:tcPr>
                  <w:tcW w:w="1131" w:type="dxa"/>
                </w:tcPr>
                <w:p w14:paraId="7398C012" w14:textId="77777777" w:rsidR="0068246F" w:rsidRDefault="00E61D03" w:rsidP="00E563B7">
                  <w:pPr>
                    <w:pStyle w:val="Compact"/>
                    <w:jc w:val="both"/>
                  </w:pPr>
                  <w:r>
                    <w:t>8</w:t>
                  </w:r>
                </w:p>
              </w:tc>
              <w:tc>
                <w:tcPr>
                  <w:tcW w:w="1131" w:type="dxa"/>
                </w:tcPr>
                <w:p w14:paraId="460D6135" w14:textId="77777777" w:rsidR="0068246F" w:rsidRDefault="00E61D03" w:rsidP="00E563B7">
                  <w:pPr>
                    <w:pStyle w:val="Compact"/>
                    <w:jc w:val="both"/>
                  </w:pPr>
                  <w:r>
                    <w:t>11.00</w:t>
                  </w:r>
                </w:p>
              </w:tc>
              <w:tc>
                <w:tcPr>
                  <w:tcW w:w="1131" w:type="dxa"/>
                </w:tcPr>
                <w:p w14:paraId="0A571309" w14:textId="77777777" w:rsidR="0068246F" w:rsidRDefault="00E61D03" w:rsidP="00E563B7">
                  <w:pPr>
                    <w:pStyle w:val="Compact"/>
                    <w:jc w:val="both"/>
                  </w:pPr>
                  <w:r>
                    <w:t>90.40887</w:t>
                  </w:r>
                </w:p>
              </w:tc>
              <w:tc>
                <w:tcPr>
                  <w:tcW w:w="1131" w:type="dxa"/>
                </w:tcPr>
                <w:p w14:paraId="4981FF82" w14:textId="77777777" w:rsidR="0068246F" w:rsidRDefault="00E61D03" w:rsidP="00E563B7">
                  <w:pPr>
                    <w:pStyle w:val="Compact"/>
                    <w:jc w:val="both"/>
                  </w:pPr>
                  <w:r>
                    <w:t>0.0768013</w:t>
                  </w:r>
                </w:p>
              </w:tc>
            </w:tr>
            <w:bookmarkEnd w:id="107"/>
          </w:tbl>
          <w:p w14:paraId="3580E1AC" w14:textId="77777777" w:rsidR="0068246F" w:rsidRDefault="0068246F" w:rsidP="00E563B7">
            <w:pPr>
              <w:jc w:val="both"/>
            </w:pPr>
          </w:p>
        </w:tc>
      </w:tr>
    </w:tbl>
    <w:p w14:paraId="3C823B90" w14:textId="77777777" w:rsidR="0068246F" w:rsidRDefault="00E61D03" w:rsidP="00E563B7">
      <w:pPr>
        <w:pStyle w:val="Corpodetexto"/>
        <w:jc w:val="both"/>
      </w:pPr>
      <w:r>
        <w:t xml:space="preserve">A </w:t>
      </w:r>
      <w:hyperlink w:anchor="tbl-artigo4">
        <w:r w:rsidR="0068246F">
          <w:rPr>
            <w:rStyle w:val="Hyperlink"/>
          </w:rPr>
          <w:t>Tabela 6</w:t>
        </w:r>
      </w:hyperlink>
      <w:r>
        <w:t xml:space="preserve"> apresenta as estatísticas descritivas da participação em projetos de pesquisa entre os grupos “Não Ser Bolsista” e “Ser Bolsista”. Observa-se que a mediana é maior para os bolsistas (8 contra 4), indicando maior participação em projetos nesse grupo. Além disso, a média dos bolsistas (9,86) supera a dos não bolsistas (6,11), reforçando essa tendência, enquanto a variância também é maior para os bolsistas, sugerindo maior dispersão nos dados.</w:t>
      </w:r>
    </w:p>
    <w:p w14:paraId="6B33E923" w14:textId="77777777" w:rsidR="0068246F" w:rsidRDefault="00E61D03" w:rsidP="00E563B7">
      <w:pPr>
        <w:pStyle w:val="Corpodetexto"/>
        <w:jc w:val="both"/>
      </w:pPr>
      <w:r>
        <w:lastRenderedPageBreak/>
        <w:t>Apesar dessas diferenças, o P. Valor de 0,076 indica que a distinção entre os grupos não atinge significância estatística (P &lt; 0,05 ), embora esteja próxima desse limite, o que pode sugerir uma tendência para maior envolvimento em projetos entre bolsistas.</w:t>
      </w:r>
    </w:p>
    <w:tbl>
      <w:tblPr>
        <w:tblStyle w:val="Table"/>
        <w:tblW w:w="5000" w:type="pct"/>
        <w:tblLayout w:type="fixed"/>
        <w:tblLook w:val="0000" w:firstRow="0" w:lastRow="0" w:firstColumn="0" w:lastColumn="0" w:noHBand="0" w:noVBand="0"/>
      </w:tblPr>
      <w:tblGrid>
        <w:gridCol w:w="8838"/>
      </w:tblGrid>
      <w:tr w:rsidR="0068246F" w14:paraId="1DD3E58C" w14:textId="77777777">
        <w:tc>
          <w:tcPr>
            <w:tcW w:w="7920" w:type="dxa"/>
          </w:tcPr>
          <w:p w14:paraId="4183DE26" w14:textId="77777777" w:rsidR="0068246F" w:rsidRDefault="00E61D03" w:rsidP="00E563B7">
            <w:pPr>
              <w:pStyle w:val="ImageCaption"/>
              <w:spacing w:before="200"/>
              <w:jc w:val="both"/>
            </w:pPr>
            <w:bookmarkStart w:id="108" w:name="fig-artigo5"/>
            <w:r>
              <w:t>Figura 3: Título da tese para identificar se teve algum artigo publicado referente a tese</w:t>
            </w:r>
          </w:p>
          <w:p w14:paraId="7AEE2A26" w14:textId="77777777" w:rsidR="0068246F" w:rsidRDefault="00E61D03" w:rsidP="00E563B7">
            <w:pPr>
              <w:pStyle w:val="Compact"/>
              <w:jc w:val="both"/>
            </w:pPr>
            <w:r>
              <w:rPr>
                <w:noProof/>
              </w:rPr>
              <w:drawing>
                <wp:inline distT="0" distB="0" distL="0" distR="0" wp14:anchorId="47437BA7" wp14:editId="02EB835F">
                  <wp:extent cx="5334000" cy="21336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Projeto_frederico_files/figure-docx/fig-artigo5-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tc>
        <w:bookmarkEnd w:id="108"/>
      </w:tr>
    </w:tbl>
    <w:p w14:paraId="6519FB82" w14:textId="77777777" w:rsidR="0068246F" w:rsidRDefault="00E61D03" w:rsidP="00E563B7">
      <w:pPr>
        <w:pStyle w:val="Corpodetexto"/>
        <w:jc w:val="both"/>
      </w:pPr>
      <w:r>
        <w:t xml:space="preserve">A </w:t>
      </w:r>
      <w:hyperlink w:anchor="tbl-artigo6">
        <w:r w:rsidR="0068246F">
          <w:rPr>
            <w:rStyle w:val="Hyperlink"/>
          </w:rPr>
          <w:t>Tabela 7</w:t>
        </w:r>
      </w:hyperlink>
      <w:r>
        <w:t xml:space="preserve"> e o </w:t>
      </w:r>
      <w:hyperlink w:anchor="fig-artigo5">
        <w:r w:rsidR="0068246F">
          <w:rPr>
            <w:rStyle w:val="Hyperlink"/>
          </w:rPr>
          <w:t>Figura 3</w:t>
        </w:r>
      </w:hyperlink>
      <w:r>
        <w:t xml:space="preserve"> apresenta uma análise sobre o número de artigos publicados em relação ao status de bolsista. Os resultados mostram que os bolsistas publicaram, em média, mais artigos do que os não bolsistas, com a média para os bolsistas sendo de 3,52 contra 1,91 para os não bolsistas. Além disso, a variância é maior entre os bolsistas, sugerindo uma maior dispersão no número de publicações dentro desse grupo. A mediana de 2 para os bolsistas também indica que metade deste grupo publicou pelo menos dois artigos, enquanto </w:t>
      </w:r>
      <w:r>
        <w:t>a mediana de 1 para os não bolsistas sugere uma menor frequência de publicações.</w:t>
      </w:r>
    </w:p>
    <w:tbl>
      <w:tblPr>
        <w:tblStyle w:val="Table"/>
        <w:tblW w:w="5000" w:type="pct"/>
        <w:tblLayout w:type="fixed"/>
        <w:tblLook w:val="0000" w:firstRow="0" w:lastRow="0" w:firstColumn="0" w:lastColumn="0" w:noHBand="0" w:noVBand="0"/>
      </w:tblPr>
      <w:tblGrid>
        <w:gridCol w:w="8838"/>
      </w:tblGrid>
      <w:tr w:rsidR="0068246F" w14:paraId="25E67C74" w14:textId="77777777">
        <w:tc>
          <w:tcPr>
            <w:tcW w:w="7920" w:type="dxa"/>
          </w:tcPr>
          <w:p w14:paraId="30D2874A" w14:textId="77777777" w:rsidR="0068246F" w:rsidRDefault="00E61D03" w:rsidP="00E563B7">
            <w:pPr>
              <w:pStyle w:val="ImageCaption"/>
              <w:spacing w:before="200"/>
              <w:jc w:val="both"/>
            </w:pPr>
            <w:bookmarkStart w:id="109" w:name="tbl-artigo6"/>
            <w:r>
              <w:t>Tabela 7: Título da tese para identificar se teve algumartigo publicado referente a tese</w:t>
            </w:r>
          </w:p>
          <w:tbl>
            <w:tblPr>
              <w:tblStyle w:val="Table"/>
              <w:tblW w:w="0" w:type="auto"/>
              <w:tblLook w:val="0020" w:firstRow="1" w:lastRow="0" w:firstColumn="0" w:lastColumn="0" w:noHBand="0" w:noVBand="0"/>
            </w:tblPr>
            <w:tblGrid>
              <w:gridCol w:w="1131"/>
              <w:gridCol w:w="1131"/>
              <w:gridCol w:w="1131"/>
              <w:gridCol w:w="1131"/>
              <w:gridCol w:w="1131"/>
              <w:gridCol w:w="1291"/>
              <w:gridCol w:w="971"/>
            </w:tblGrid>
            <w:tr w:rsidR="0068246F" w14:paraId="4A9555E2" w14:textId="77777777" w:rsidTr="00E563B7">
              <w:trPr>
                <w:cnfStyle w:val="100000000000" w:firstRow="1" w:lastRow="0" w:firstColumn="0" w:lastColumn="0" w:oddVBand="0" w:evenVBand="0" w:oddHBand="0" w:evenHBand="0" w:firstRowFirstColumn="0" w:firstRowLastColumn="0" w:lastRowFirstColumn="0" w:lastRowLastColumn="0"/>
                <w:tblHeader/>
              </w:trPr>
              <w:tc>
                <w:tcPr>
                  <w:tcW w:w="1131" w:type="dxa"/>
                </w:tcPr>
                <w:p w14:paraId="179CEC4A" w14:textId="77777777" w:rsidR="0068246F" w:rsidRDefault="00E61D03" w:rsidP="00E563B7">
                  <w:pPr>
                    <w:pStyle w:val="Compact"/>
                    <w:jc w:val="both"/>
                  </w:pPr>
                  <w:r>
                    <w:t>Ser Bolsista</w:t>
                  </w:r>
                </w:p>
              </w:tc>
              <w:tc>
                <w:tcPr>
                  <w:tcW w:w="1131" w:type="dxa"/>
                </w:tcPr>
                <w:p w14:paraId="7A219484" w14:textId="77777777" w:rsidR="0068246F" w:rsidRDefault="00E61D03" w:rsidP="00E563B7">
                  <w:pPr>
                    <w:pStyle w:val="Compact"/>
                    <w:jc w:val="both"/>
                  </w:pPr>
                  <w:r>
                    <w:t>Q1</w:t>
                  </w:r>
                </w:p>
              </w:tc>
              <w:tc>
                <w:tcPr>
                  <w:tcW w:w="1131" w:type="dxa"/>
                </w:tcPr>
                <w:p w14:paraId="754B90A6" w14:textId="77777777" w:rsidR="0068246F" w:rsidRDefault="00E61D03" w:rsidP="00E563B7">
                  <w:pPr>
                    <w:pStyle w:val="Compact"/>
                    <w:jc w:val="both"/>
                  </w:pPr>
                  <w:r>
                    <w:t>Média</w:t>
                  </w:r>
                </w:p>
              </w:tc>
              <w:tc>
                <w:tcPr>
                  <w:tcW w:w="1131" w:type="dxa"/>
                </w:tcPr>
                <w:p w14:paraId="6EF92484" w14:textId="77777777" w:rsidR="0068246F" w:rsidRDefault="00E61D03" w:rsidP="00E563B7">
                  <w:pPr>
                    <w:pStyle w:val="Compact"/>
                    <w:jc w:val="both"/>
                  </w:pPr>
                  <w:r>
                    <w:t>Mediana</w:t>
                  </w:r>
                </w:p>
              </w:tc>
              <w:tc>
                <w:tcPr>
                  <w:tcW w:w="1131" w:type="dxa"/>
                </w:tcPr>
                <w:p w14:paraId="66FAD1AA" w14:textId="77777777" w:rsidR="0068246F" w:rsidRDefault="00E61D03" w:rsidP="00E563B7">
                  <w:pPr>
                    <w:pStyle w:val="Compact"/>
                    <w:jc w:val="both"/>
                  </w:pPr>
                  <w:r>
                    <w:t>Q3</w:t>
                  </w:r>
                </w:p>
              </w:tc>
              <w:tc>
                <w:tcPr>
                  <w:tcW w:w="1291" w:type="dxa"/>
                </w:tcPr>
                <w:p w14:paraId="3F4A4E62" w14:textId="77777777" w:rsidR="0068246F" w:rsidRDefault="00E61D03" w:rsidP="00E563B7">
                  <w:pPr>
                    <w:pStyle w:val="Compact"/>
                    <w:jc w:val="both"/>
                  </w:pPr>
                  <w:r>
                    <w:t>Variância</w:t>
                  </w:r>
                </w:p>
              </w:tc>
              <w:tc>
                <w:tcPr>
                  <w:tcW w:w="971" w:type="dxa"/>
                </w:tcPr>
                <w:p w14:paraId="20ADE776" w14:textId="77777777" w:rsidR="0068246F" w:rsidRDefault="00E61D03" w:rsidP="00E563B7">
                  <w:pPr>
                    <w:pStyle w:val="Compact"/>
                    <w:jc w:val="both"/>
                  </w:pPr>
                  <w:r>
                    <w:t>P.Valor</w:t>
                  </w:r>
                </w:p>
              </w:tc>
            </w:tr>
            <w:tr w:rsidR="0068246F" w14:paraId="3428FDB9" w14:textId="77777777" w:rsidTr="00E563B7">
              <w:tc>
                <w:tcPr>
                  <w:tcW w:w="1131" w:type="dxa"/>
                </w:tcPr>
                <w:p w14:paraId="5E0CABE5" w14:textId="77777777" w:rsidR="0068246F" w:rsidRDefault="00E61D03" w:rsidP="00E563B7">
                  <w:pPr>
                    <w:pStyle w:val="Compact"/>
                    <w:jc w:val="both"/>
                  </w:pPr>
                  <w:r>
                    <w:t>Não</w:t>
                  </w:r>
                </w:p>
              </w:tc>
              <w:tc>
                <w:tcPr>
                  <w:tcW w:w="1131" w:type="dxa"/>
                </w:tcPr>
                <w:p w14:paraId="272B6681" w14:textId="77777777" w:rsidR="0068246F" w:rsidRDefault="00E61D03" w:rsidP="00E563B7">
                  <w:pPr>
                    <w:pStyle w:val="Compact"/>
                    <w:jc w:val="both"/>
                  </w:pPr>
                  <w:r>
                    <w:t>1</w:t>
                  </w:r>
                </w:p>
              </w:tc>
              <w:tc>
                <w:tcPr>
                  <w:tcW w:w="1131" w:type="dxa"/>
                </w:tcPr>
                <w:p w14:paraId="4708356F" w14:textId="27CD699A" w:rsidR="0068246F" w:rsidRDefault="00E61D03" w:rsidP="00E563B7">
                  <w:pPr>
                    <w:pStyle w:val="Compact"/>
                    <w:jc w:val="both"/>
                  </w:pPr>
                  <w:r>
                    <w:t>1.90</w:t>
                  </w:r>
                </w:p>
              </w:tc>
              <w:tc>
                <w:tcPr>
                  <w:tcW w:w="1131" w:type="dxa"/>
                </w:tcPr>
                <w:p w14:paraId="20F6C39C" w14:textId="77777777" w:rsidR="0068246F" w:rsidRDefault="00E61D03" w:rsidP="00E563B7">
                  <w:pPr>
                    <w:pStyle w:val="Compact"/>
                    <w:jc w:val="both"/>
                  </w:pPr>
                  <w:r>
                    <w:t>1</w:t>
                  </w:r>
                </w:p>
              </w:tc>
              <w:tc>
                <w:tcPr>
                  <w:tcW w:w="1131" w:type="dxa"/>
                </w:tcPr>
                <w:p w14:paraId="35BAFACF" w14:textId="77777777" w:rsidR="0068246F" w:rsidRDefault="00E61D03" w:rsidP="00E563B7">
                  <w:pPr>
                    <w:pStyle w:val="Compact"/>
                    <w:jc w:val="both"/>
                  </w:pPr>
                  <w:r>
                    <w:t>2</w:t>
                  </w:r>
                </w:p>
              </w:tc>
              <w:tc>
                <w:tcPr>
                  <w:tcW w:w="1291" w:type="dxa"/>
                </w:tcPr>
                <w:p w14:paraId="6134A772" w14:textId="7AFD0E3F" w:rsidR="0068246F" w:rsidRDefault="00E61D03" w:rsidP="00E563B7">
                  <w:pPr>
                    <w:pStyle w:val="Compact"/>
                    <w:jc w:val="both"/>
                  </w:pPr>
                  <w:r>
                    <w:t>3.61</w:t>
                  </w:r>
                </w:p>
              </w:tc>
              <w:tc>
                <w:tcPr>
                  <w:tcW w:w="971" w:type="dxa"/>
                </w:tcPr>
                <w:p w14:paraId="3C08AEDC" w14:textId="67FC0390" w:rsidR="0068246F" w:rsidRDefault="00E61D03" w:rsidP="00E563B7">
                  <w:pPr>
                    <w:pStyle w:val="Compact"/>
                    <w:jc w:val="both"/>
                  </w:pPr>
                  <w:r>
                    <w:t>0.034</w:t>
                  </w:r>
                </w:p>
              </w:tc>
            </w:tr>
            <w:tr w:rsidR="0068246F" w14:paraId="76D193E3" w14:textId="77777777" w:rsidTr="00E563B7">
              <w:tc>
                <w:tcPr>
                  <w:tcW w:w="1131" w:type="dxa"/>
                </w:tcPr>
                <w:p w14:paraId="239A66D8" w14:textId="77777777" w:rsidR="0068246F" w:rsidRDefault="00E61D03" w:rsidP="00E563B7">
                  <w:pPr>
                    <w:pStyle w:val="Compact"/>
                    <w:jc w:val="both"/>
                  </w:pPr>
                  <w:r>
                    <w:t>Sim</w:t>
                  </w:r>
                </w:p>
              </w:tc>
              <w:tc>
                <w:tcPr>
                  <w:tcW w:w="1131" w:type="dxa"/>
                </w:tcPr>
                <w:p w14:paraId="75682EA1" w14:textId="77777777" w:rsidR="0068246F" w:rsidRDefault="00E61D03" w:rsidP="00E563B7">
                  <w:pPr>
                    <w:pStyle w:val="Compact"/>
                    <w:jc w:val="both"/>
                  </w:pPr>
                  <w:r>
                    <w:t>1</w:t>
                  </w:r>
                </w:p>
              </w:tc>
              <w:tc>
                <w:tcPr>
                  <w:tcW w:w="1131" w:type="dxa"/>
                </w:tcPr>
                <w:p w14:paraId="38D1BF3D" w14:textId="25DDCB8E" w:rsidR="0068246F" w:rsidRDefault="00E61D03" w:rsidP="00E563B7">
                  <w:pPr>
                    <w:pStyle w:val="Compact"/>
                    <w:jc w:val="both"/>
                  </w:pPr>
                  <w:r>
                    <w:t>3.51</w:t>
                  </w:r>
                </w:p>
              </w:tc>
              <w:tc>
                <w:tcPr>
                  <w:tcW w:w="1131" w:type="dxa"/>
                </w:tcPr>
                <w:p w14:paraId="61A25E9A" w14:textId="77777777" w:rsidR="0068246F" w:rsidRDefault="00E61D03" w:rsidP="00E563B7">
                  <w:pPr>
                    <w:pStyle w:val="Compact"/>
                    <w:jc w:val="both"/>
                  </w:pPr>
                  <w:r>
                    <w:t>2</w:t>
                  </w:r>
                </w:p>
              </w:tc>
              <w:tc>
                <w:tcPr>
                  <w:tcW w:w="1131" w:type="dxa"/>
                </w:tcPr>
                <w:p w14:paraId="2D1412D0" w14:textId="77777777" w:rsidR="0068246F" w:rsidRDefault="00E61D03" w:rsidP="00E563B7">
                  <w:pPr>
                    <w:pStyle w:val="Compact"/>
                    <w:jc w:val="both"/>
                  </w:pPr>
                  <w:r>
                    <w:t>6</w:t>
                  </w:r>
                </w:p>
              </w:tc>
              <w:tc>
                <w:tcPr>
                  <w:tcW w:w="1291" w:type="dxa"/>
                </w:tcPr>
                <w:p w14:paraId="7622795F" w14:textId="47945793" w:rsidR="0068246F" w:rsidRDefault="00E61D03" w:rsidP="00E563B7">
                  <w:pPr>
                    <w:pStyle w:val="Compact"/>
                    <w:jc w:val="both"/>
                  </w:pPr>
                  <w:r>
                    <w:t>9.54</w:t>
                  </w:r>
                </w:p>
              </w:tc>
              <w:tc>
                <w:tcPr>
                  <w:tcW w:w="971" w:type="dxa"/>
                </w:tcPr>
                <w:p w14:paraId="23971A1D" w14:textId="40F10B45" w:rsidR="0068246F" w:rsidRDefault="0068246F" w:rsidP="00E563B7">
                  <w:pPr>
                    <w:pStyle w:val="Compact"/>
                    <w:jc w:val="both"/>
                  </w:pPr>
                </w:p>
              </w:tc>
            </w:tr>
            <w:bookmarkEnd w:id="109"/>
          </w:tbl>
          <w:p w14:paraId="612364FF" w14:textId="77777777" w:rsidR="0068246F" w:rsidRDefault="0068246F" w:rsidP="00E563B7">
            <w:pPr>
              <w:jc w:val="both"/>
            </w:pPr>
          </w:p>
        </w:tc>
      </w:tr>
    </w:tbl>
    <w:p w14:paraId="1641449C" w14:textId="77777777" w:rsidR="0068246F" w:rsidRDefault="00E61D03" w:rsidP="00E563B7">
      <w:pPr>
        <w:pStyle w:val="Corpodetexto"/>
        <w:jc w:val="both"/>
      </w:pPr>
      <w:r>
        <w:t xml:space="preserve">O valor de P = </w:t>
      </w:r>
      <w:r>
        <w:t>0,034 indica que essa diferença entre os grupos é estatisticamente significativa, evidenciando que o status de bolsista tem impacto na quantidade de artigos publicados, ou seja, os bolsistas tendem a publicar mais artigos do que os não bolsistas, com uma diferença estatisticamente significativa entre os grupos. A maior dispersão entre os bolsistas sugere que, enquanto alguns publicam vários artigos, a maioria dos não bolsistas publicou apenas um ou nenhum. A análise reforça a ideia de que a bolsa pode influ</w:t>
      </w:r>
      <w:r>
        <w:t>enciar positivamente a produção acadêmica.</w:t>
      </w:r>
    </w:p>
    <w:tbl>
      <w:tblPr>
        <w:tblStyle w:val="Table"/>
        <w:tblW w:w="5000" w:type="pct"/>
        <w:tblLayout w:type="fixed"/>
        <w:tblLook w:val="0000" w:firstRow="0" w:lastRow="0" w:firstColumn="0" w:lastColumn="0" w:noHBand="0" w:noVBand="0"/>
      </w:tblPr>
      <w:tblGrid>
        <w:gridCol w:w="8838"/>
      </w:tblGrid>
      <w:tr w:rsidR="0068246F" w14:paraId="4926A261" w14:textId="77777777">
        <w:tc>
          <w:tcPr>
            <w:tcW w:w="7920" w:type="dxa"/>
          </w:tcPr>
          <w:p w14:paraId="60F1DFAC" w14:textId="77777777" w:rsidR="0068246F" w:rsidRDefault="00E61D03" w:rsidP="00E563B7">
            <w:pPr>
              <w:pStyle w:val="ImageCaption"/>
              <w:spacing w:before="200"/>
              <w:jc w:val="both"/>
            </w:pPr>
            <w:bookmarkStart w:id="110" w:name="fig-resultado1"/>
            <w:r>
              <w:t>Figura 4: Artigos publicados em revistas, quantos o doutorando é o primeiro autor</w:t>
            </w:r>
          </w:p>
          <w:p w14:paraId="3A1EC2DE" w14:textId="77777777" w:rsidR="0068246F" w:rsidRDefault="00E61D03" w:rsidP="00E563B7">
            <w:pPr>
              <w:pStyle w:val="Compact"/>
              <w:jc w:val="both"/>
            </w:pPr>
            <w:r>
              <w:rPr>
                <w:noProof/>
              </w:rPr>
              <w:lastRenderedPageBreak/>
              <w:drawing>
                <wp:inline distT="0" distB="0" distL="0" distR="0" wp14:anchorId="201B94DA" wp14:editId="5D2A31A8">
                  <wp:extent cx="5334000" cy="21336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rojeto_frederico_files/figure-docx/fig-resultado1-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tc>
        <w:bookmarkEnd w:id="110"/>
      </w:tr>
    </w:tbl>
    <w:p w14:paraId="6A303402" w14:textId="77777777" w:rsidR="0068246F" w:rsidRDefault="0068246F" w:rsidP="00E563B7">
      <w:pPr>
        <w:pStyle w:val="Corpodetexto"/>
        <w:jc w:val="both"/>
      </w:pPr>
      <w:hyperlink w:anchor="fig-resultado1">
        <w:r>
          <w:rPr>
            <w:rStyle w:val="Hyperlink"/>
          </w:rPr>
          <w:t>Figura 4</w:t>
        </w:r>
      </w:hyperlink>
      <w:r>
        <w:t xml:space="preserve">: Um box </w:t>
      </w:r>
      <w:proofErr w:type="spellStart"/>
      <w:r>
        <w:t>plot</w:t>
      </w:r>
      <w:proofErr w:type="spellEnd"/>
      <w:r>
        <w:t xml:space="preserve"> (ou diagrama de caixa) é um gráfico usado para resumir e visualizar a distribuição de um conjunto de dados. Ele mostra informações importantes como a mediana, a dispersão e possíveis valores atípicos (outliers).</w:t>
      </w:r>
    </w:p>
    <w:p w14:paraId="56482996" w14:textId="38331E81" w:rsidR="0068246F" w:rsidRDefault="00E61D03" w:rsidP="00E563B7">
      <w:pPr>
        <w:pStyle w:val="Corpodetexto"/>
        <w:jc w:val="both"/>
      </w:pPr>
      <w:r>
        <w:t xml:space="preserve">A análise sobre a quantidade de artigos publicados em revistas nos quais o doutorando é o primeiro autor revela que os bolsistas tendem a ter uma maior produção nesse sentido (Ver </w:t>
      </w:r>
      <w:hyperlink w:anchor="fig-resultado1">
        <w:r w:rsidR="0068246F">
          <w:rPr>
            <w:rStyle w:val="Hyperlink"/>
          </w:rPr>
          <w:t>Figura 4</w:t>
        </w:r>
      </w:hyperlink>
      <w:r>
        <w:t xml:space="preserve"> e </w:t>
      </w:r>
      <w:hyperlink w:anchor="tbl-artigo7">
        <w:r w:rsidR="0068246F">
          <w:rPr>
            <w:rStyle w:val="Hyperlink"/>
          </w:rPr>
          <w:t>Tabela 8</w:t>
        </w:r>
      </w:hyperlink>
      <w:r>
        <w:t>). A mediana de publicações é 5 para os bolsistas, enquanto é 3 para os não bolsistas, indicando que, em média, os bolsistas têm mais artigos em que são o primeiro autor. Além disso, a média de publicações é também mais alta para os bolsistas (5,90) em comparação com os não bolsistas (3,77).</w:t>
      </w:r>
    </w:p>
    <w:tbl>
      <w:tblPr>
        <w:tblStyle w:val="Table"/>
        <w:tblW w:w="5000" w:type="pct"/>
        <w:tblLayout w:type="fixed"/>
        <w:tblLook w:val="0000" w:firstRow="0" w:lastRow="0" w:firstColumn="0" w:lastColumn="0" w:noHBand="0" w:noVBand="0"/>
      </w:tblPr>
      <w:tblGrid>
        <w:gridCol w:w="8838"/>
      </w:tblGrid>
      <w:tr w:rsidR="0068246F" w14:paraId="21E85BED" w14:textId="77777777">
        <w:tc>
          <w:tcPr>
            <w:tcW w:w="7920" w:type="dxa"/>
          </w:tcPr>
          <w:p w14:paraId="297038CF" w14:textId="77777777" w:rsidR="0068246F" w:rsidRDefault="00E61D03" w:rsidP="00E563B7">
            <w:pPr>
              <w:pStyle w:val="ImageCaption"/>
              <w:spacing w:before="200"/>
              <w:jc w:val="both"/>
            </w:pPr>
            <w:bookmarkStart w:id="111" w:name="tbl-artigo7"/>
            <w:r>
              <w:t>Tabela 8: Artigos publicados em revistas, quantos o doutorando é o primeiro autor</w:t>
            </w:r>
          </w:p>
          <w:tbl>
            <w:tblPr>
              <w:tblStyle w:val="Table"/>
              <w:tblW w:w="0" w:type="auto"/>
              <w:tblLook w:val="0020" w:firstRow="1" w:lastRow="0" w:firstColumn="0" w:lastColumn="0" w:noHBand="0" w:noVBand="0"/>
            </w:tblPr>
            <w:tblGrid>
              <w:gridCol w:w="1131"/>
              <w:gridCol w:w="1131"/>
              <w:gridCol w:w="1131"/>
              <w:gridCol w:w="1131"/>
              <w:gridCol w:w="1131"/>
              <w:gridCol w:w="1291"/>
              <w:gridCol w:w="971"/>
            </w:tblGrid>
            <w:tr w:rsidR="0068246F" w14:paraId="3D01424C" w14:textId="77777777" w:rsidTr="00E563B7">
              <w:trPr>
                <w:cnfStyle w:val="100000000000" w:firstRow="1" w:lastRow="0" w:firstColumn="0" w:lastColumn="0" w:oddVBand="0" w:evenVBand="0" w:oddHBand="0" w:evenHBand="0" w:firstRowFirstColumn="0" w:firstRowLastColumn="0" w:lastRowFirstColumn="0" w:lastRowLastColumn="0"/>
                <w:tblHeader/>
              </w:trPr>
              <w:tc>
                <w:tcPr>
                  <w:tcW w:w="1131" w:type="dxa"/>
                </w:tcPr>
                <w:p w14:paraId="51402475" w14:textId="77777777" w:rsidR="0068246F" w:rsidRDefault="00E61D03" w:rsidP="00E563B7">
                  <w:pPr>
                    <w:pStyle w:val="Compact"/>
                    <w:jc w:val="both"/>
                  </w:pPr>
                  <w:r>
                    <w:t>Ser Bolsista</w:t>
                  </w:r>
                </w:p>
              </w:tc>
              <w:tc>
                <w:tcPr>
                  <w:tcW w:w="1131" w:type="dxa"/>
                </w:tcPr>
                <w:p w14:paraId="24C36C61" w14:textId="77777777" w:rsidR="0068246F" w:rsidRDefault="00E61D03" w:rsidP="00E563B7">
                  <w:pPr>
                    <w:pStyle w:val="Compact"/>
                    <w:jc w:val="both"/>
                  </w:pPr>
                  <w:r>
                    <w:t>Q1</w:t>
                  </w:r>
                </w:p>
              </w:tc>
              <w:tc>
                <w:tcPr>
                  <w:tcW w:w="1131" w:type="dxa"/>
                </w:tcPr>
                <w:p w14:paraId="782190D6" w14:textId="77777777" w:rsidR="0068246F" w:rsidRDefault="00E61D03" w:rsidP="00E563B7">
                  <w:pPr>
                    <w:pStyle w:val="Compact"/>
                    <w:jc w:val="both"/>
                  </w:pPr>
                  <w:r>
                    <w:t>Média</w:t>
                  </w:r>
                </w:p>
              </w:tc>
              <w:tc>
                <w:tcPr>
                  <w:tcW w:w="1131" w:type="dxa"/>
                </w:tcPr>
                <w:p w14:paraId="3ABE6C83" w14:textId="77777777" w:rsidR="0068246F" w:rsidRDefault="00E61D03" w:rsidP="00E563B7">
                  <w:pPr>
                    <w:pStyle w:val="Compact"/>
                    <w:jc w:val="both"/>
                  </w:pPr>
                  <w:r>
                    <w:t>Mediana</w:t>
                  </w:r>
                </w:p>
              </w:tc>
              <w:tc>
                <w:tcPr>
                  <w:tcW w:w="1131" w:type="dxa"/>
                </w:tcPr>
                <w:p w14:paraId="3655A05A" w14:textId="77777777" w:rsidR="0068246F" w:rsidRDefault="00E61D03" w:rsidP="00E563B7">
                  <w:pPr>
                    <w:pStyle w:val="Compact"/>
                    <w:jc w:val="both"/>
                  </w:pPr>
                  <w:r>
                    <w:t>Q3</w:t>
                  </w:r>
                </w:p>
              </w:tc>
              <w:tc>
                <w:tcPr>
                  <w:tcW w:w="1291" w:type="dxa"/>
                </w:tcPr>
                <w:p w14:paraId="0DF57078" w14:textId="77777777" w:rsidR="0068246F" w:rsidRDefault="00E61D03" w:rsidP="00E563B7">
                  <w:pPr>
                    <w:pStyle w:val="Compact"/>
                    <w:jc w:val="both"/>
                  </w:pPr>
                  <w:r>
                    <w:t>Variância</w:t>
                  </w:r>
                </w:p>
              </w:tc>
              <w:tc>
                <w:tcPr>
                  <w:tcW w:w="971" w:type="dxa"/>
                </w:tcPr>
                <w:p w14:paraId="1BE861EB" w14:textId="77777777" w:rsidR="0068246F" w:rsidRDefault="00E61D03" w:rsidP="00E563B7">
                  <w:pPr>
                    <w:pStyle w:val="Compact"/>
                    <w:jc w:val="both"/>
                  </w:pPr>
                  <w:r>
                    <w:t>P.Valor</w:t>
                  </w:r>
                </w:p>
              </w:tc>
            </w:tr>
            <w:tr w:rsidR="0068246F" w14:paraId="1652F0D4" w14:textId="77777777" w:rsidTr="00E563B7">
              <w:tc>
                <w:tcPr>
                  <w:tcW w:w="1131" w:type="dxa"/>
                </w:tcPr>
                <w:p w14:paraId="745933D9" w14:textId="77777777" w:rsidR="0068246F" w:rsidRDefault="00E61D03" w:rsidP="00E563B7">
                  <w:pPr>
                    <w:pStyle w:val="Compact"/>
                    <w:jc w:val="both"/>
                  </w:pPr>
                  <w:r>
                    <w:t>Não</w:t>
                  </w:r>
                </w:p>
              </w:tc>
              <w:tc>
                <w:tcPr>
                  <w:tcW w:w="1131" w:type="dxa"/>
                </w:tcPr>
                <w:p w14:paraId="1D270EA9" w14:textId="77777777" w:rsidR="0068246F" w:rsidRDefault="00E61D03" w:rsidP="00E563B7">
                  <w:pPr>
                    <w:pStyle w:val="Compact"/>
                    <w:jc w:val="both"/>
                  </w:pPr>
                  <w:r>
                    <w:t>1</w:t>
                  </w:r>
                </w:p>
              </w:tc>
              <w:tc>
                <w:tcPr>
                  <w:tcW w:w="1131" w:type="dxa"/>
                </w:tcPr>
                <w:p w14:paraId="7E6A2290" w14:textId="06D6C42D" w:rsidR="0068246F" w:rsidRDefault="00E61D03" w:rsidP="00E563B7">
                  <w:pPr>
                    <w:pStyle w:val="Compact"/>
                    <w:jc w:val="both"/>
                  </w:pPr>
                  <w:r>
                    <w:t>3.77</w:t>
                  </w:r>
                </w:p>
              </w:tc>
              <w:tc>
                <w:tcPr>
                  <w:tcW w:w="1131" w:type="dxa"/>
                </w:tcPr>
                <w:p w14:paraId="48BCDEDB" w14:textId="77777777" w:rsidR="0068246F" w:rsidRDefault="00E61D03" w:rsidP="00E563B7">
                  <w:pPr>
                    <w:pStyle w:val="Compact"/>
                    <w:jc w:val="both"/>
                  </w:pPr>
                  <w:r>
                    <w:t>3</w:t>
                  </w:r>
                </w:p>
              </w:tc>
              <w:tc>
                <w:tcPr>
                  <w:tcW w:w="1131" w:type="dxa"/>
                </w:tcPr>
                <w:p w14:paraId="10BE4ACF" w14:textId="77777777" w:rsidR="0068246F" w:rsidRDefault="00E61D03" w:rsidP="00E563B7">
                  <w:pPr>
                    <w:pStyle w:val="Compact"/>
                    <w:jc w:val="both"/>
                  </w:pPr>
                  <w:r>
                    <w:t>5</w:t>
                  </w:r>
                </w:p>
              </w:tc>
              <w:tc>
                <w:tcPr>
                  <w:tcW w:w="1291" w:type="dxa"/>
                </w:tcPr>
                <w:p w14:paraId="6F48931B" w14:textId="6DBAACEA" w:rsidR="0068246F" w:rsidRDefault="00E61D03" w:rsidP="00E563B7">
                  <w:pPr>
                    <w:pStyle w:val="Compact"/>
                    <w:jc w:val="both"/>
                  </w:pPr>
                  <w:r>
                    <w:t>13.52</w:t>
                  </w:r>
                </w:p>
              </w:tc>
              <w:tc>
                <w:tcPr>
                  <w:tcW w:w="971" w:type="dxa"/>
                </w:tcPr>
                <w:p w14:paraId="4E405D95" w14:textId="224BECEA" w:rsidR="0068246F" w:rsidRDefault="00E61D03" w:rsidP="00E563B7">
                  <w:pPr>
                    <w:pStyle w:val="Compact"/>
                    <w:jc w:val="both"/>
                  </w:pPr>
                  <w:r>
                    <w:t>0.034</w:t>
                  </w:r>
                </w:p>
              </w:tc>
            </w:tr>
            <w:tr w:rsidR="0068246F" w14:paraId="0F0FBAF9" w14:textId="77777777" w:rsidTr="00E563B7">
              <w:tc>
                <w:tcPr>
                  <w:tcW w:w="1131" w:type="dxa"/>
                </w:tcPr>
                <w:p w14:paraId="06EDA460" w14:textId="77777777" w:rsidR="0068246F" w:rsidRDefault="00E61D03" w:rsidP="00E563B7">
                  <w:pPr>
                    <w:pStyle w:val="Compact"/>
                    <w:jc w:val="both"/>
                  </w:pPr>
                  <w:r>
                    <w:t>Sim</w:t>
                  </w:r>
                </w:p>
              </w:tc>
              <w:tc>
                <w:tcPr>
                  <w:tcW w:w="1131" w:type="dxa"/>
                </w:tcPr>
                <w:p w14:paraId="65C7A28E" w14:textId="77777777" w:rsidR="0068246F" w:rsidRDefault="00E61D03" w:rsidP="00E563B7">
                  <w:pPr>
                    <w:pStyle w:val="Compact"/>
                    <w:jc w:val="both"/>
                  </w:pPr>
                  <w:r>
                    <w:t>3</w:t>
                  </w:r>
                </w:p>
              </w:tc>
              <w:tc>
                <w:tcPr>
                  <w:tcW w:w="1131" w:type="dxa"/>
                </w:tcPr>
                <w:p w14:paraId="36B41DD1" w14:textId="24147B07" w:rsidR="0068246F" w:rsidRDefault="00E61D03" w:rsidP="00E563B7">
                  <w:pPr>
                    <w:pStyle w:val="Compact"/>
                    <w:jc w:val="both"/>
                  </w:pPr>
                  <w:r>
                    <w:t>5.89</w:t>
                  </w:r>
                </w:p>
              </w:tc>
              <w:tc>
                <w:tcPr>
                  <w:tcW w:w="1131" w:type="dxa"/>
                </w:tcPr>
                <w:p w14:paraId="36E8BAE9" w14:textId="77777777" w:rsidR="0068246F" w:rsidRDefault="00E61D03" w:rsidP="00E563B7">
                  <w:pPr>
                    <w:pStyle w:val="Compact"/>
                    <w:jc w:val="both"/>
                  </w:pPr>
                  <w:r>
                    <w:t>5</w:t>
                  </w:r>
                </w:p>
              </w:tc>
              <w:tc>
                <w:tcPr>
                  <w:tcW w:w="1131" w:type="dxa"/>
                </w:tcPr>
                <w:p w14:paraId="19574A46" w14:textId="77777777" w:rsidR="0068246F" w:rsidRDefault="00E61D03" w:rsidP="00E563B7">
                  <w:pPr>
                    <w:pStyle w:val="Compact"/>
                    <w:jc w:val="both"/>
                  </w:pPr>
                  <w:r>
                    <w:t>8</w:t>
                  </w:r>
                </w:p>
              </w:tc>
              <w:tc>
                <w:tcPr>
                  <w:tcW w:w="1291" w:type="dxa"/>
                </w:tcPr>
                <w:p w14:paraId="44C919CD" w14:textId="7D9B33FA" w:rsidR="0068246F" w:rsidRDefault="00E61D03" w:rsidP="00E563B7">
                  <w:pPr>
                    <w:pStyle w:val="Compact"/>
                    <w:jc w:val="both"/>
                  </w:pPr>
                  <w:r>
                    <w:t>25.09</w:t>
                  </w:r>
                </w:p>
              </w:tc>
              <w:tc>
                <w:tcPr>
                  <w:tcW w:w="971" w:type="dxa"/>
                </w:tcPr>
                <w:p w14:paraId="71EF940D" w14:textId="795297AC" w:rsidR="0068246F" w:rsidRDefault="0068246F" w:rsidP="00E563B7">
                  <w:pPr>
                    <w:pStyle w:val="Compact"/>
                    <w:jc w:val="both"/>
                  </w:pPr>
                </w:p>
              </w:tc>
            </w:tr>
            <w:bookmarkEnd w:id="111"/>
          </w:tbl>
          <w:p w14:paraId="6984ACDC" w14:textId="77777777" w:rsidR="0068246F" w:rsidRDefault="0068246F" w:rsidP="00E563B7">
            <w:pPr>
              <w:jc w:val="both"/>
            </w:pPr>
          </w:p>
        </w:tc>
      </w:tr>
    </w:tbl>
    <w:p w14:paraId="6A1B4B11" w14:textId="716C9076" w:rsidR="0068246F" w:rsidRDefault="00E61D03" w:rsidP="00E563B7">
      <w:pPr>
        <w:pStyle w:val="Corpodetexto"/>
        <w:jc w:val="both"/>
      </w:pPr>
      <w:r>
        <w:t xml:space="preserve">A variância é maior para os bolsistas (25,10) do que para os não bolsistas (13,53), indicando uma maior dispersão nos dados dos bolsistas, ou seja, embora a maioria dos bolsistas tenha uma quantidade razoável de publicações, alguns têm um número consideravelmente maior (Ver </w:t>
      </w:r>
      <w:hyperlink w:anchor="tbl-artigo7">
        <w:r w:rsidR="0068246F">
          <w:rPr>
            <w:rStyle w:val="Hyperlink"/>
          </w:rPr>
          <w:t>Tabela 8</w:t>
        </w:r>
      </w:hyperlink>
      <w:r>
        <w:t>).</w:t>
      </w:r>
    </w:p>
    <w:p w14:paraId="341BBF51" w14:textId="77777777" w:rsidR="0068246F" w:rsidRDefault="00E61D03" w:rsidP="00E563B7">
      <w:pPr>
        <w:pStyle w:val="Corpodetexto"/>
        <w:jc w:val="both"/>
      </w:pPr>
      <w:r>
        <w:t>O P. Valor de 0,0349 é menor que 0,05, indicando que a diferença entre os dois grupos é estatisticamente significativa. Isso sugere que ser bolsista está associado a uma maior quantidade de artigos publicados como primeiro autor.</w:t>
      </w:r>
    </w:p>
    <w:tbl>
      <w:tblPr>
        <w:tblStyle w:val="Table"/>
        <w:tblW w:w="5000" w:type="pct"/>
        <w:tblLayout w:type="fixed"/>
        <w:tblLook w:val="0000" w:firstRow="0" w:lastRow="0" w:firstColumn="0" w:lastColumn="0" w:noHBand="0" w:noVBand="0"/>
      </w:tblPr>
      <w:tblGrid>
        <w:gridCol w:w="8838"/>
      </w:tblGrid>
      <w:tr w:rsidR="0068246F" w14:paraId="10B10E38" w14:textId="77777777" w:rsidTr="007E19F2">
        <w:tc>
          <w:tcPr>
            <w:tcW w:w="8838" w:type="dxa"/>
          </w:tcPr>
          <w:p w14:paraId="27874EBC" w14:textId="77777777" w:rsidR="0068246F" w:rsidRDefault="00E61D03" w:rsidP="00E563B7">
            <w:pPr>
              <w:pStyle w:val="ImageCaption"/>
              <w:spacing w:before="200"/>
              <w:jc w:val="both"/>
            </w:pPr>
            <w:bookmarkStart w:id="112" w:name="fig-resultado45"/>
            <w:r>
              <w:t>Figura 5: Índice de Publicação</w:t>
            </w:r>
          </w:p>
          <w:tbl>
            <w:tblPr>
              <w:tblStyle w:val="Table"/>
              <w:tblW w:w="0" w:type="auto"/>
              <w:tblLook w:val="0020" w:firstRow="1" w:lastRow="0" w:firstColumn="0" w:lastColumn="0" w:noHBand="0" w:noVBand="0"/>
            </w:tblPr>
            <w:tblGrid>
              <w:gridCol w:w="3148"/>
              <w:gridCol w:w="2132"/>
              <w:gridCol w:w="2640"/>
            </w:tblGrid>
            <w:tr w:rsidR="0068246F" w14:paraId="591065DE" w14:textId="77777777" w:rsidTr="007E19F2">
              <w:trPr>
                <w:cnfStyle w:val="100000000000" w:firstRow="1" w:lastRow="0" w:firstColumn="0" w:lastColumn="0" w:oddVBand="0" w:evenVBand="0" w:oddHBand="0" w:evenHBand="0" w:firstRowFirstColumn="0" w:firstRowLastColumn="0" w:lastRowFirstColumn="0" w:lastRowLastColumn="0"/>
                <w:tblHeader/>
              </w:trPr>
              <w:tc>
                <w:tcPr>
                  <w:tcW w:w="3148" w:type="dxa"/>
                </w:tcPr>
                <w:p w14:paraId="0CE440A4" w14:textId="77777777" w:rsidR="0068246F" w:rsidRDefault="00E61D03" w:rsidP="00E563B7">
                  <w:pPr>
                    <w:pStyle w:val="Compact"/>
                    <w:jc w:val="both"/>
                  </w:pPr>
                  <w:r>
                    <w:t>Teste</w:t>
                  </w:r>
                </w:p>
              </w:tc>
              <w:tc>
                <w:tcPr>
                  <w:tcW w:w="2132" w:type="dxa"/>
                </w:tcPr>
                <w:p w14:paraId="2B908BDA" w14:textId="77777777" w:rsidR="0068246F" w:rsidRDefault="00E61D03" w:rsidP="00E563B7">
                  <w:pPr>
                    <w:pStyle w:val="Compact"/>
                    <w:jc w:val="both"/>
                  </w:pPr>
                  <w:r>
                    <w:t>Estatística</w:t>
                  </w:r>
                </w:p>
              </w:tc>
              <w:tc>
                <w:tcPr>
                  <w:tcW w:w="2640" w:type="dxa"/>
                </w:tcPr>
                <w:p w14:paraId="6351ED7B" w14:textId="2666169A" w:rsidR="0068246F" w:rsidRDefault="00E61D03" w:rsidP="00E563B7">
                  <w:pPr>
                    <w:pStyle w:val="Compact"/>
                    <w:jc w:val="both"/>
                  </w:pPr>
                  <w:r>
                    <w:t>P</w:t>
                  </w:r>
                  <w:r w:rsidR="00E563B7">
                    <w:t>-</w:t>
                  </w:r>
                  <w:r>
                    <w:t>valor</w:t>
                  </w:r>
                </w:p>
              </w:tc>
            </w:tr>
            <w:tr w:rsidR="0068246F" w14:paraId="7221A27F" w14:textId="77777777" w:rsidTr="007E19F2">
              <w:tc>
                <w:tcPr>
                  <w:tcW w:w="3148" w:type="dxa"/>
                </w:tcPr>
                <w:p w14:paraId="6520DBD9" w14:textId="77777777" w:rsidR="0068246F" w:rsidRDefault="00E61D03" w:rsidP="00E563B7">
                  <w:pPr>
                    <w:pStyle w:val="Compact"/>
                    <w:jc w:val="both"/>
                  </w:pPr>
                  <w:r>
                    <w:t>Natureza Jurídica</w:t>
                  </w:r>
                </w:p>
              </w:tc>
              <w:tc>
                <w:tcPr>
                  <w:tcW w:w="2132" w:type="dxa"/>
                </w:tcPr>
                <w:p w14:paraId="389F0ABE" w14:textId="77777777" w:rsidR="0068246F" w:rsidRDefault="00E61D03" w:rsidP="00E563B7">
                  <w:pPr>
                    <w:pStyle w:val="Compact"/>
                    <w:jc w:val="both"/>
                  </w:pPr>
                  <w:r>
                    <w:t>3.298</w:t>
                  </w:r>
                </w:p>
              </w:tc>
              <w:tc>
                <w:tcPr>
                  <w:tcW w:w="2640" w:type="dxa"/>
                </w:tcPr>
                <w:p w14:paraId="486BFEFA" w14:textId="77777777" w:rsidR="0068246F" w:rsidRDefault="00E61D03" w:rsidP="00E563B7">
                  <w:pPr>
                    <w:pStyle w:val="Compact"/>
                    <w:jc w:val="both"/>
                  </w:pPr>
                  <w:r>
                    <w:t>0.348</w:t>
                  </w:r>
                </w:p>
              </w:tc>
            </w:tr>
            <w:tr w:rsidR="0068246F" w14:paraId="6A4339F9" w14:textId="77777777" w:rsidTr="007E19F2">
              <w:tc>
                <w:tcPr>
                  <w:tcW w:w="3148" w:type="dxa"/>
                </w:tcPr>
                <w:p w14:paraId="0F63CEA3" w14:textId="77777777" w:rsidR="0068246F" w:rsidRDefault="00E61D03" w:rsidP="00E563B7">
                  <w:pPr>
                    <w:pStyle w:val="Compact"/>
                    <w:jc w:val="both"/>
                  </w:pPr>
                  <w:r>
                    <w:t>UF</w:t>
                  </w:r>
                </w:p>
              </w:tc>
              <w:tc>
                <w:tcPr>
                  <w:tcW w:w="2132" w:type="dxa"/>
                </w:tcPr>
                <w:p w14:paraId="02FAF74B" w14:textId="77777777" w:rsidR="0068246F" w:rsidRDefault="00E61D03" w:rsidP="00E563B7">
                  <w:pPr>
                    <w:pStyle w:val="Compact"/>
                    <w:jc w:val="both"/>
                  </w:pPr>
                  <w:r>
                    <w:t>19.937</w:t>
                  </w:r>
                </w:p>
              </w:tc>
              <w:tc>
                <w:tcPr>
                  <w:tcW w:w="2640" w:type="dxa"/>
                </w:tcPr>
                <w:p w14:paraId="70EDB4EF" w14:textId="77777777" w:rsidR="0068246F" w:rsidRDefault="00E61D03" w:rsidP="00E563B7">
                  <w:pPr>
                    <w:pStyle w:val="Compact"/>
                    <w:jc w:val="both"/>
                  </w:pPr>
                  <w:r>
                    <w:t>0.018</w:t>
                  </w:r>
                </w:p>
              </w:tc>
            </w:tr>
            <w:tr w:rsidR="0068246F" w14:paraId="61E41F04" w14:textId="77777777" w:rsidTr="007E19F2">
              <w:tc>
                <w:tcPr>
                  <w:tcW w:w="3148" w:type="dxa"/>
                </w:tcPr>
                <w:p w14:paraId="3013EDAF" w14:textId="77777777" w:rsidR="0068246F" w:rsidRDefault="00E61D03" w:rsidP="00E563B7">
                  <w:pPr>
                    <w:pStyle w:val="Compact"/>
                    <w:jc w:val="both"/>
                  </w:pPr>
                  <w:r>
                    <w:t>Programas e Cursos</w:t>
                  </w:r>
                </w:p>
              </w:tc>
              <w:tc>
                <w:tcPr>
                  <w:tcW w:w="2132" w:type="dxa"/>
                </w:tcPr>
                <w:p w14:paraId="07921F74" w14:textId="77777777" w:rsidR="0068246F" w:rsidRDefault="00E61D03" w:rsidP="00E563B7">
                  <w:pPr>
                    <w:pStyle w:val="Compact"/>
                    <w:jc w:val="both"/>
                  </w:pPr>
                  <w:r>
                    <w:t>5.725</w:t>
                  </w:r>
                </w:p>
              </w:tc>
              <w:tc>
                <w:tcPr>
                  <w:tcW w:w="2640" w:type="dxa"/>
                </w:tcPr>
                <w:p w14:paraId="0BCD668E" w14:textId="77777777" w:rsidR="0068246F" w:rsidRDefault="00E61D03" w:rsidP="00E563B7">
                  <w:pPr>
                    <w:pStyle w:val="Compact"/>
                    <w:jc w:val="both"/>
                  </w:pPr>
                  <w:r>
                    <w:t>0.126</w:t>
                  </w:r>
                </w:p>
              </w:tc>
            </w:tr>
            <w:tr w:rsidR="0068246F" w14:paraId="0B3BA3E1" w14:textId="77777777" w:rsidTr="007E19F2">
              <w:tc>
                <w:tcPr>
                  <w:tcW w:w="3148" w:type="dxa"/>
                </w:tcPr>
                <w:p w14:paraId="0786B698" w14:textId="77777777" w:rsidR="0068246F" w:rsidRDefault="00E61D03" w:rsidP="00E563B7">
                  <w:pPr>
                    <w:pStyle w:val="Compact"/>
                    <w:jc w:val="both"/>
                  </w:pPr>
                  <w:r>
                    <w:lastRenderedPageBreak/>
                    <w:t>Universidade</w:t>
                  </w:r>
                </w:p>
              </w:tc>
              <w:tc>
                <w:tcPr>
                  <w:tcW w:w="2132" w:type="dxa"/>
                </w:tcPr>
                <w:p w14:paraId="5617AC66" w14:textId="77777777" w:rsidR="0068246F" w:rsidRDefault="00E61D03" w:rsidP="00E563B7">
                  <w:pPr>
                    <w:pStyle w:val="Compact"/>
                    <w:jc w:val="both"/>
                  </w:pPr>
                  <w:r>
                    <w:t>20.779</w:t>
                  </w:r>
                </w:p>
              </w:tc>
              <w:tc>
                <w:tcPr>
                  <w:tcW w:w="2640" w:type="dxa"/>
                </w:tcPr>
                <w:p w14:paraId="653DB452" w14:textId="77777777" w:rsidR="0068246F" w:rsidRDefault="00E61D03" w:rsidP="00E563B7">
                  <w:pPr>
                    <w:pStyle w:val="Compact"/>
                    <w:jc w:val="both"/>
                  </w:pPr>
                  <w:r>
                    <w:t>0.054</w:t>
                  </w:r>
                </w:p>
              </w:tc>
            </w:tr>
            <w:tr w:rsidR="0068246F" w14:paraId="5EFCFA40" w14:textId="77777777" w:rsidTr="007E19F2">
              <w:tc>
                <w:tcPr>
                  <w:tcW w:w="3148" w:type="dxa"/>
                </w:tcPr>
                <w:p w14:paraId="0A0AAC68" w14:textId="77777777" w:rsidR="0068246F" w:rsidRDefault="00E61D03" w:rsidP="00E563B7">
                  <w:pPr>
                    <w:pStyle w:val="Compact"/>
                    <w:jc w:val="both"/>
                  </w:pPr>
                  <w:r>
                    <w:t>Nota</w:t>
                  </w:r>
                </w:p>
              </w:tc>
              <w:tc>
                <w:tcPr>
                  <w:tcW w:w="2132" w:type="dxa"/>
                </w:tcPr>
                <w:p w14:paraId="5684D810" w14:textId="77777777" w:rsidR="0068246F" w:rsidRDefault="00E61D03" w:rsidP="00E563B7">
                  <w:pPr>
                    <w:pStyle w:val="Compact"/>
                    <w:jc w:val="both"/>
                  </w:pPr>
                  <w:r>
                    <w:t>2.247</w:t>
                  </w:r>
                </w:p>
              </w:tc>
              <w:tc>
                <w:tcPr>
                  <w:tcW w:w="2640" w:type="dxa"/>
                </w:tcPr>
                <w:p w14:paraId="4161C630" w14:textId="77777777" w:rsidR="0068246F" w:rsidRDefault="00E61D03" w:rsidP="00E563B7">
                  <w:pPr>
                    <w:pStyle w:val="Compact"/>
                    <w:jc w:val="both"/>
                  </w:pPr>
                  <w:r>
                    <w:t>0.325</w:t>
                  </w:r>
                </w:p>
              </w:tc>
            </w:tr>
            <w:tr w:rsidR="0068246F" w14:paraId="3FB25276" w14:textId="77777777" w:rsidTr="007E19F2">
              <w:tc>
                <w:tcPr>
                  <w:tcW w:w="3148" w:type="dxa"/>
                </w:tcPr>
                <w:p w14:paraId="2A1948C9" w14:textId="77777777" w:rsidR="0068246F" w:rsidRDefault="00E61D03" w:rsidP="00E563B7">
                  <w:pPr>
                    <w:pStyle w:val="Compact"/>
                    <w:jc w:val="both"/>
                  </w:pPr>
                  <w:r>
                    <w:t>Professor Tipo</w:t>
                  </w:r>
                </w:p>
              </w:tc>
              <w:tc>
                <w:tcPr>
                  <w:tcW w:w="2132" w:type="dxa"/>
                </w:tcPr>
                <w:p w14:paraId="270A1133" w14:textId="77777777" w:rsidR="0068246F" w:rsidRDefault="00E61D03" w:rsidP="00E563B7">
                  <w:pPr>
                    <w:pStyle w:val="Compact"/>
                    <w:jc w:val="both"/>
                  </w:pPr>
                  <w:r>
                    <w:t>5.697</w:t>
                  </w:r>
                </w:p>
              </w:tc>
              <w:tc>
                <w:tcPr>
                  <w:tcW w:w="2640" w:type="dxa"/>
                </w:tcPr>
                <w:p w14:paraId="4842A49F" w14:textId="77777777" w:rsidR="0068246F" w:rsidRDefault="00E61D03" w:rsidP="00E563B7">
                  <w:pPr>
                    <w:pStyle w:val="Compact"/>
                    <w:jc w:val="both"/>
                  </w:pPr>
                  <w:r>
                    <w:t>0.223</w:t>
                  </w:r>
                </w:p>
              </w:tc>
            </w:tr>
            <w:tr w:rsidR="0068246F" w14:paraId="1CDE1D73" w14:textId="77777777" w:rsidTr="007E19F2">
              <w:tc>
                <w:tcPr>
                  <w:tcW w:w="3148" w:type="dxa"/>
                </w:tcPr>
                <w:p w14:paraId="37124585" w14:textId="77777777" w:rsidR="0068246F" w:rsidRDefault="00E61D03" w:rsidP="00E563B7">
                  <w:pPr>
                    <w:pStyle w:val="Compact"/>
                    <w:jc w:val="both"/>
                  </w:pPr>
                  <w:r>
                    <w:t>Tipo Instituição</w:t>
                  </w:r>
                </w:p>
              </w:tc>
              <w:tc>
                <w:tcPr>
                  <w:tcW w:w="2132" w:type="dxa"/>
                </w:tcPr>
                <w:p w14:paraId="5301D230" w14:textId="77777777" w:rsidR="0068246F" w:rsidRDefault="00E61D03" w:rsidP="00E563B7">
                  <w:pPr>
                    <w:pStyle w:val="Compact"/>
                    <w:jc w:val="both"/>
                  </w:pPr>
                  <w:r>
                    <w:t>0.496</w:t>
                  </w:r>
                </w:p>
              </w:tc>
              <w:tc>
                <w:tcPr>
                  <w:tcW w:w="2640" w:type="dxa"/>
                </w:tcPr>
                <w:p w14:paraId="07E9513C" w14:textId="77777777" w:rsidR="0068246F" w:rsidRDefault="00E61D03" w:rsidP="00E563B7">
                  <w:pPr>
                    <w:pStyle w:val="Compact"/>
                    <w:jc w:val="both"/>
                  </w:pPr>
                  <w:r>
                    <w:t>0.481</w:t>
                  </w:r>
                </w:p>
              </w:tc>
            </w:tr>
            <w:tr w:rsidR="0068246F" w14:paraId="42AFEECA" w14:textId="77777777" w:rsidTr="007E19F2">
              <w:tc>
                <w:tcPr>
                  <w:tcW w:w="3148" w:type="dxa"/>
                </w:tcPr>
                <w:p w14:paraId="101C9687" w14:textId="77777777" w:rsidR="0068246F" w:rsidRDefault="00E61D03" w:rsidP="00E563B7">
                  <w:pPr>
                    <w:pStyle w:val="Compact"/>
                    <w:jc w:val="both"/>
                  </w:pPr>
                  <w:r>
                    <w:t>PHD Formação do Orientador (Wilcoxon)</w:t>
                  </w:r>
                </w:p>
              </w:tc>
              <w:tc>
                <w:tcPr>
                  <w:tcW w:w="2132" w:type="dxa"/>
                </w:tcPr>
                <w:p w14:paraId="33C7730A" w14:textId="77777777" w:rsidR="0068246F" w:rsidRDefault="00E61D03" w:rsidP="00E563B7">
                  <w:pPr>
                    <w:pStyle w:val="Compact"/>
                    <w:jc w:val="both"/>
                  </w:pPr>
                  <w:r>
                    <w:t>54.000</w:t>
                  </w:r>
                </w:p>
              </w:tc>
              <w:tc>
                <w:tcPr>
                  <w:tcW w:w="2640" w:type="dxa"/>
                </w:tcPr>
                <w:p w14:paraId="059510BE" w14:textId="77777777" w:rsidR="0068246F" w:rsidRDefault="00E61D03" w:rsidP="00E563B7">
                  <w:pPr>
                    <w:pStyle w:val="Compact"/>
                    <w:jc w:val="both"/>
                  </w:pPr>
                  <w:r>
                    <w:t>0.327</w:t>
                  </w:r>
                </w:p>
              </w:tc>
            </w:tr>
            <w:tr w:rsidR="0068246F" w14:paraId="73A4BE69" w14:textId="77777777" w:rsidTr="007E19F2">
              <w:tc>
                <w:tcPr>
                  <w:tcW w:w="3148" w:type="dxa"/>
                </w:tcPr>
                <w:p w14:paraId="726883D6" w14:textId="77777777" w:rsidR="0068246F" w:rsidRDefault="00E61D03" w:rsidP="00E563B7">
                  <w:pPr>
                    <w:pStyle w:val="Compact"/>
                    <w:jc w:val="both"/>
                  </w:pPr>
                  <w:r>
                    <w:t>MESTRADO doutorando</w:t>
                  </w:r>
                </w:p>
              </w:tc>
              <w:tc>
                <w:tcPr>
                  <w:tcW w:w="2132" w:type="dxa"/>
                </w:tcPr>
                <w:p w14:paraId="2E969B62" w14:textId="77777777" w:rsidR="0068246F" w:rsidRDefault="00E61D03" w:rsidP="00E563B7">
                  <w:pPr>
                    <w:pStyle w:val="Compact"/>
                    <w:jc w:val="both"/>
                  </w:pPr>
                  <w:r>
                    <w:t>13.015</w:t>
                  </w:r>
                </w:p>
              </w:tc>
              <w:tc>
                <w:tcPr>
                  <w:tcW w:w="2640" w:type="dxa"/>
                </w:tcPr>
                <w:p w14:paraId="62D3D524" w14:textId="77777777" w:rsidR="0068246F" w:rsidRDefault="00E61D03" w:rsidP="00E563B7">
                  <w:pPr>
                    <w:pStyle w:val="Compact"/>
                    <w:jc w:val="both"/>
                  </w:pPr>
                  <w:r>
                    <w:t>0.111</w:t>
                  </w:r>
                </w:p>
              </w:tc>
            </w:tr>
            <w:tr w:rsidR="0068246F" w14:paraId="38EF3BA0" w14:textId="77777777" w:rsidTr="007E19F2">
              <w:tc>
                <w:tcPr>
                  <w:tcW w:w="3148" w:type="dxa"/>
                </w:tcPr>
                <w:p w14:paraId="1229B769" w14:textId="77777777" w:rsidR="0068246F" w:rsidRDefault="00E61D03" w:rsidP="00E563B7">
                  <w:pPr>
                    <w:pStyle w:val="Compact"/>
                    <w:jc w:val="both"/>
                  </w:pPr>
                  <w:r>
                    <w:t>Curso de mestrado do doutorando</w:t>
                  </w:r>
                </w:p>
              </w:tc>
              <w:tc>
                <w:tcPr>
                  <w:tcW w:w="2132" w:type="dxa"/>
                </w:tcPr>
                <w:p w14:paraId="656DF4F5" w14:textId="77777777" w:rsidR="0068246F" w:rsidRDefault="00E61D03" w:rsidP="00E563B7">
                  <w:pPr>
                    <w:pStyle w:val="Compact"/>
                    <w:jc w:val="both"/>
                  </w:pPr>
                  <w:r>
                    <w:t>21.052</w:t>
                  </w:r>
                </w:p>
              </w:tc>
              <w:tc>
                <w:tcPr>
                  <w:tcW w:w="2640" w:type="dxa"/>
                </w:tcPr>
                <w:p w14:paraId="465B5596" w14:textId="77777777" w:rsidR="0068246F" w:rsidRDefault="00E61D03" w:rsidP="00E563B7">
                  <w:pPr>
                    <w:pStyle w:val="Compact"/>
                    <w:jc w:val="both"/>
                  </w:pPr>
                  <w:r>
                    <w:t>0.277</w:t>
                  </w:r>
                </w:p>
              </w:tc>
            </w:tr>
            <w:tr w:rsidR="0068246F" w14:paraId="53FAB716" w14:textId="77777777" w:rsidTr="007E19F2">
              <w:tc>
                <w:tcPr>
                  <w:tcW w:w="3148" w:type="dxa"/>
                </w:tcPr>
                <w:p w14:paraId="4CCF44B0" w14:textId="77777777" w:rsidR="0068246F" w:rsidRDefault="00E61D03" w:rsidP="00E563B7">
                  <w:pPr>
                    <w:pStyle w:val="Compact"/>
                    <w:jc w:val="both"/>
                  </w:pPr>
                  <w:r>
                    <w:t>GRADUACAO Formação do Orientador</w:t>
                  </w:r>
                </w:p>
              </w:tc>
              <w:tc>
                <w:tcPr>
                  <w:tcW w:w="2132" w:type="dxa"/>
                </w:tcPr>
                <w:p w14:paraId="468AEC6E" w14:textId="77777777" w:rsidR="0068246F" w:rsidRDefault="00E61D03" w:rsidP="00E563B7">
                  <w:pPr>
                    <w:pStyle w:val="Compact"/>
                    <w:jc w:val="both"/>
                  </w:pPr>
                  <w:r>
                    <w:t>17.154</w:t>
                  </w:r>
                </w:p>
              </w:tc>
              <w:tc>
                <w:tcPr>
                  <w:tcW w:w="2640" w:type="dxa"/>
                </w:tcPr>
                <w:p w14:paraId="5A9CFF4B" w14:textId="77777777" w:rsidR="0068246F" w:rsidRDefault="00E61D03" w:rsidP="00E563B7">
                  <w:pPr>
                    <w:pStyle w:val="Compact"/>
                    <w:jc w:val="both"/>
                  </w:pPr>
                  <w:r>
                    <w:t>0.103</w:t>
                  </w:r>
                </w:p>
              </w:tc>
            </w:tr>
            <w:tr w:rsidR="0068246F" w14:paraId="65836DE6" w14:textId="77777777" w:rsidTr="007E19F2">
              <w:tc>
                <w:tcPr>
                  <w:tcW w:w="3148" w:type="dxa"/>
                </w:tcPr>
                <w:p w14:paraId="544EB4D6" w14:textId="77777777" w:rsidR="0068246F" w:rsidRDefault="00E61D03" w:rsidP="00E563B7">
                  <w:pPr>
                    <w:pStyle w:val="Compact"/>
                    <w:jc w:val="both"/>
                  </w:pPr>
                  <w:r>
                    <w:t>DOUTORADO Formação do Orientador</w:t>
                  </w:r>
                </w:p>
              </w:tc>
              <w:tc>
                <w:tcPr>
                  <w:tcW w:w="2132" w:type="dxa"/>
                </w:tcPr>
                <w:p w14:paraId="6A7C5A85" w14:textId="77777777" w:rsidR="0068246F" w:rsidRDefault="00E61D03" w:rsidP="00E563B7">
                  <w:pPr>
                    <w:pStyle w:val="Compact"/>
                    <w:jc w:val="both"/>
                  </w:pPr>
                  <w:r>
                    <w:t>6.460</w:t>
                  </w:r>
                </w:p>
              </w:tc>
              <w:tc>
                <w:tcPr>
                  <w:tcW w:w="2640" w:type="dxa"/>
                </w:tcPr>
                <w:p w14:paraId="3FA985EB" w14:textId="77777777" w:rsidR="0068246F" w:rsidRDefault="00E61D03" w:rsidP="00E563B7">
                  <w:pPr>
                    <w:pStyle w:val="Compact"/>
                    <w:jc w:val="both"/>
                  </w:pPr>
                  <w:r>
                    <w:t>0.971</w:t>
                  </w:r>
                </w:p>
              </w:tc>
            </w:tr>
            <w:bookmarkEnd w:id="112"/>
          </w:tbl>
          <w:p w14:paraId="7E1BEF1C" w14:textId="77777777" w:rsidR="0068246F" w:rsidRDefault="0068246F" w:rsidP="00E563B7">
            <w:pPr>
              <w:jc w:val="both"/>
            </w:pPr>
          </w:p>
        </w:tc>
      </w:tr>
    </w:tbl>
    <w:p w14:paraId="3F4DB788" w14:textId="5E97170E" w:rsidR="007E19F2" w:rsidRDefault="007E19F2" w:rsidP="007E19F2">
      <w:pPr>
        <w:pStyle w:val="Corpodetexto"/>
        <w:jc w:val="both"/>
      </w:pPr>
      <w:r>
        <w:lastRenderedPageBreak/>
        <w:t xml:space="preserve">A análise apresentada de </w:t>
      </w:r>
      <w:hyperlink w:anchor="fig-resultado45">
        <w:r>
          <w:rPr>
            <w:rStyle w:val="Hyperlink"/>
          </w:rPr>
          <w:t>Figura 6</w:t>
        </w:r>
      </w:hyperlink>
      <w:r>
        <w:t xml:space="preserve"> faz uma comparação entre as médias das notas periódicas dos doutorandos levando em consideração diversas variáveis. As interpretações dos resultados baseadas nos p-valores fornecem uma visão clara sobre a significância estatística de cada variável:</w:t>
      </w:r>
    </w:p>
    <w:p w14:paraId="2386AE01" w14:textId="77777777" w:rsidR="007E19F2" w:rsidRDefault="007E19F2" w:rsidP="007E19F2">
      <w:pPr>
        <w:numPr>
          <w:ilvl w:val="0"/>
          <w:numId w:val="2"/>
        </w:numPr>
        <w:jc w:val="both"/>
      </w:pPr>
      <w:r>
        <w:t>Natureza Jurídica (P-valor = 0,348): O p-valor maior que 0,05 indica que não há diferença estatisticamente significativa entre as notas da classificação periódica em relação à natureza jurídica da instituição.</w:t>
      </w:r>
    </w:p>
    <w:p w14:paraId="00CE2ECA" w14:textId="77777777" w:rsidR="007E19F2" w:rsidRDefault="007E19F2" w:rsidP="007E19F2">
      <w:pPr>
        <w:numPr>
          <w:ilvl w:val="0"/>
          <w:numId w:val="2"/>
        </w:numPr>
        <w:jc w:val="both"/>
      </w:pPr>
      <w:r>
        <w:t xml:space="preserve">UF (P-valor = 0,018): O p-valor menor que 0,05 indica que a variável UF tem uma diferença estatisticamente significativa. A localização geográfica (estado) pode influenciar aspectos como recursos, políticas institucionais e até mesmo características regionais, que afetam os doutorandos de maneira distinta, fazendo com que </w:t>
      </w:r>
      <w:proofErr w:type="gramStart"/>
      <w:r>
        <w:t>eles tenha</w:t>
      </w:r>
      <w:proofErr w:type="gramEnd"/>
      <w:r>
        <w:t xml:space="preserve"> diferença nas notas do CAPES em alguns dos estados.</w:t>
      </w:r>
    </w:p>
    <w:p w14:paraId="00E5A75F" w14:textId="77777777" w:rsidR="007E19F2" w:rsidRDefault="007E19F2" w:rsidP="007E19F2">
      <w:pPr>
        <w:numPr>
          <w:ilvl w:val="0"/>
          <w:numId w:val="2"/>
        </w:numPr>
        <w:jc w:val="both"/>
      </w:pPr>
      <w:r>
        <w:t>Programas e Cursos (P-valor = 0,126): O p-valor acima de 0,05 sugere que não há diferença estatisticamente significativa entre as notas da classificação periódica em relação à natureza jurídica da instituição. em relação aos programas e cursos. Isso implica que, para esse fator, a presença ou ausência de determinados programas não influencia de forma relevante a diferenciação entre os grupos.</w:t>
      </w:r>
    </w:p>
    <w:p w14:paraId="05528C88" w14:textId="77777777" w:rsidR="007E19F2" w:rsidRDefault="007E19F2" w:rsidP="007E19F2">
      <w:pPr>
        <w:numPr>
          <w:ilvl w:val="0"/>
          <w:numId w:val="2"/>
        </w:numPr>
        <w:jc w:val="both"/>
      </w:pPr>
      <w:r>
        <w:t>Tipo de Professor (P-valor = 0,223): Assim como para programas e cursos, o p-valor para o tipo de professor é maior que 0,05, indicando que não há uma diferença significativa entre os doutorandos com e sem bolsa em relação a essa variável.</w:t>
      </w:r>
    </w:p>
    <w:p w14:paraId="4AE5F20A" w14:textId="77777777" w:rsidR="007E19F2" w:rsidRDefault="007E19F2" w:rsidP="007E19F2">
      <w:pPr>
        <w:numPr>
          <w:ilvl w:val="0"/>
          <w:numId w:val="2"/>
        </w:numPr>
        <w:jc w:val="both"/>
      </w:pPr>
      <w:r>
        <w:t>PHD Formação do Orientador (</w:t>
      </w:r>
      <w:proofErr w:type="spellStart"/>
      <w:r>
        <w:t>Wilcoxon</w:t>
      </w:r>
      <w:proofErr w:type="spellEnd"/>
      <w:r>
        <w:t xml:space="preserve">, P-valor = 0,327): O teste de </w:t>
      </w:r>
      <w:proofErr w:type="spellStart"/>
      <w:r>
        <w:t>Wilcoxon</w:t>
      </w:r>
      <w:proofErr w:type="spellEnd"/>
      <w:r>
        <w:t xml:space="preserve"> também indicou que a formação do orientador (PhD) não apresenta uma diferença significativa entre os grupos. O p-valor maior que 0,05 sugere que a </w:t>
      </w:r>
      <w:r>
        <w:lastRenderedPageBreak/>
        <w:t>qualificação do orientador não influencia substancialmente as diferenças entre doutorandos com e sem bolsa.</w:t>
      </w:r>
    </w:p>
    <w:p w14:paraId="728356C6" w14:textId="77777777" w:rsidR="007E19F2" w:rsidRDefault="007E19F2" w:rsidP="007E19F2">
      <w:pPr>
        <w:numPr>
          <w:ilvl w:val="0"/>
          <w:numId w:val="2"/>
        </w:numPr>
        <w:jc w:val="both"/>
      </w:pPr>
      <w:r>
        <w:t>MESTRADO doutorando (P-valor = 0,111): O p-valor acima de 0,05 indica que não há uma diferença significativa entre os doutorandos com e sem bolsa em relação à formação de mestrado. Essa variável não se mostra um fator determinante na diferenciação dos grupos.</w:t>
      </w:r>
    </w:p>
    <w:p w14:paraId="33A4D54E" w14:textId="77777777" w:rsidR="007E19F2" w:rsidRDefault="007E19F2" w:rsidP="007E19F2">
      <w:pPr>
        <w:numPr>
          <w:ilvl w:val="0"/>
          <w:numId w:val="2"/>
        </w:numPr>
        <w:jc w:val="both"/>
      </w:pPr>
      <w:r>
        <w:t>Curso de mestrado do doutorando (P-valor = 0,277): O p-valor maior que 0,05 sugere que não há uma diferença significativa em relação ao curso de mestrado do doutorando. Assim, o curso de mestrado também não é um fator relevante para a diferenciação entre os grupos.</w:t>
      </w:r>
    </w:p>
    <w:p w14:paraId="5597D00D" w14:textId="77777777" w:rsidR="007E19F2" w:rsidRDefault="007E19F2" w:rsidP="007E19F2">
      <w:pPr>
        <w:numPr>
          <w:ilvl w:val="0"/>
          <w:numId w:val="2"/>
        </w:numPr>
        <w:jc w:val="both"/>
      </w:pPr>
      <w:r>
        <w:t>GRADUAÇÃO Formação do Orientador (P-valor = 0,103): O p-valor acima de 0,05 sugere que a formação de graduação do orientador não apresenta uma diferença estatisticamente significativa entre os grupos. Isso implica que a formação do orientador a nível de graduação não influencia de forma relevante as variáveis analisadas.</w:t>
      </w:r>
    </w:p>
    <w:p w14:paraId="3C155DD6" w14:textId="77777777" w:rsidR="007E19F2" w:rsidRDefault="007E19F2" w:rsidP="007E19F2">
      <w:pPr>
        <w:numPr>
          <w:ilvl w:val="0"/>
          <w:numId w:val="2"/>
        </w:numPr>
        <w:jc w:val="both"/>
      </w:pPr>
      <w:r>
        <w:t>DOUTORADO Formação do Orientador (P-valor = 0,971): O p-valor extremamente alto (0,971) indica que não há qualquer diferença significativa entre os grupos em relação à formação de doutorado do orientador. Esse valor sugere que a formação do orientador a nível de doutorado não tem impacto nas variáveis analisadas.</w:t>
      </w:r>
    </w:p>
    <w:p w14:paraId="1ABDAFCA" w14:textId="28F60F6E" w:rsidR="007E19F2" w:rsidRDefault="007E19F2" w:rsidP="007E19F2">
      <w:pPr>
        <w:pStyle w:val="FirstParagraph"/>
        <w:jc w:val="both"/>
      </w:pPr>
      <w:r>
        <w:t>Esses resultados ajudam a identificar quais variáveis podem ser mais relevantes na análise das diferenças entre os doutorandos. A UF foi a única variável com um p-valor significativo, indicando que fatores regionais podem ser determinantes para ter uma melhor classificação periódica o CAPES, enquanto variáveis como natureza jurídica, programas e cursos e formação do orientador não mostraram impactos significativos. Isso é importante para entender onde direcionar esforços de investigação e intervenções em políticas educacionais ou de financiamento.</w:t>
      </w:r>
    </w:p>
    <w:tbl>
      <w:tblPr>
        <w:tblStyle w:val="Table"/>
        <w:tblW w:w="5000" w:type="pct"/>
        <w:tblLayout w:type="fixed"/>
        <w:tblLook w:val="0000" w:firstRow="0" w:lastRow="0" w:firstColumn="0" w:lastColumn="0" w:noHBand="0" w:noVBand="0"/>
      </w:tblPr>
      <w:tblGrid>
        <w:gridCol w:w="8838"/>
      </w:tblGrid>
      <w:tr w:rsidR="0068246F" w14:paraId="7BCF8652" w14:textId="77777777">
        <w:tc>
          <w:tcPr>
            <w:tcW w:w="7920" w:type="dxa"/>
          </w:tcPr>
          <w:p w14:paraId="0E6DC672" w14:textId="77777777" w:rsidR="0068246F" w:rsidRDefault="00E61D03" w:rsidP="00E563B7">
            <w:pPr>
              <w:pStyle w:val="ImageCaption"/>
              <w:spacing w:before="200"/>
              <w:jc w:val="both"/>
            </w:pPr>
            <w:bookmarkStart w:id="113" w:name="fig-resultado12"/>
            <w:r>
              <w:t>Figura 6: Título da Tese vs Índice De Publicação</w:t>
            </w:r>
          </w:p>
          <w:p w14:paraId="2462C295" w14:textId="77777777" w:rsidR="0068246F" w:rsidRDefault="00E61D03" w:rsidP="00E563B7">
            <w:pPr>
              <w:pStyle w:val="Compact"/>
              <w:jc w:val="both"/>
            </w:pPr>
            <w:r>
              <w:rPr>
                <w:noProof/>
              </w:rPr>
              <w:drawing>
                <wp:inline distT="0" distB="0" distL="0" distR="0" wp14:anchorId="36BFEF4B" wp14:editId="7C4BF459">
                  <wp:extent cx="5334000" cy="21336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rojeto_frederico_files/figure-docx/fig-resultado12-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tc>
        <w:bookmarkEnd w:id="113"/>
      </w:tr>
    </w:tbl>
    <w:p w14:paraId="636100D5" w14:textId="77777777" w:rsidR="0068246F" w:rsidRDefault="0068246F" w:rsidP="00E563B7">
      <w:pPr>
        <w:pStyle w:val="Corpodetexto"/>
        <w:jc w:val="both"/>
      </w:pPr>
      <w:hyperlink w:anchor="fig-resultado12">
        <w:r>
          <w:rPr>
            <w:rStyle w:val="Hyperlink"/>
          </w:rPr>
          <w:t>Figura 6</w:t>
        </w:r>
      </w:hyperlink>
      <w:r>
        <w:t>: O gráfico de dispersão mostra a relação entre duas variáveis numéricas. A tendência dos pontos indica correlação positiva, negativa ou ausência de relação. O coeficiente de Spearman (rho) indica a força e direção dessa correlação, enquanto o valor-p informa se a relação é estatisticamente significativa (p &lt; 0,05). Juntos, esses elementos permitem interpretar visualmente e numericamente a associação entre as variáveis.</w:t>
      </w:r>
    </w:p>
    <w:p w14:paraId="1B69CDC3" w14:textId="77777777" w:rsidR="0068246F" w:rsidRDefault="00E61D03" w:rsidP="00E563B7">
      <w:pPr>
        <w:pStyle w:val="Corpodetexto"/>
        <w:jc w:val="both"/>
      </w:pPr>
      <w:r>
        <w:t xml:space="preserve">A correlação de Spearman positiva (0.2556) sugere uma leve tendência de que doutorandos que publicaram mais artigos relacionados à sua tese têm, em média, uma classificação mais alta nos periódicos (Ver </w:t>
      </w:r>
      <w:hyperlink w:anchor="fig-resultado12">
        <w:r w:rsidR="0068246F">
          <w:rPr>
            <w:rStyle w:val="Hyperlink"/>
          </w:rPr>
          <w:t>Figura 6</w:t>
        </w:r>
      </w:hyperlink>
      <w:r>
        <w:t>). O valor de p (0.03405) sendo menor que 0.05 indica que podemos rejeitar a hipótese nula de que não há correlação, ou seja, a correlação observada entre as duas variáveis é estatisticamente significativa.</w:t>
      </w:r>
    </w:p>
    <w:tbl>
      <w:tblPr>
        <w:tblStyle w:val="Table"/>
        <w:tblW w:w="5000" w:type="pct"/>
        <w:tblLayout w:type="fixed"/>
        <w:tblLook w:val="0000" w:firstRow="0" w:lastRow="0" w:firstColumn="0" w:lastColumn="0" w:noHBand="0" w:noVBand="0"/>
      </w:tblPr>
      <w:tblGrid>
        <w:gridCol w:w="8838"/>
      </w:tblGrid>
      <w:tr w:rsidR="0068246F" w14:paraId="26758CD0" w14:textId="77777777">
        <w:tc>
          <w:tcPr>
            <w:tcW w:w="7920" w:type="dxa"/>
          </w:tcPr>
          <w:p w14:paraId="45077846" w14:textId="77777777" w:rsidR="0068246F" w:rsidRDefault="00E61D03" w:rsidP="00E563B7">
            <w:pPr>
              <w:pStyle w:val="ImageCaption"/>
              <w:spacing w:before="200"/>
              <w:jc w:val="both"/>
            </w:pPr>
            <w:bookmarkStart w:id="114" w:name="fig-resultado37"/>
            <w:r>
              <w:t>Figura 7: Artigos Publicados vs Média da Índice De Publicação</w:t>
            </w:r>
          </w:p>
          <w:p w14:paraId="4A9DE561" w14:textId="77777777" w:rsidR="0068246F" w:rsidRDefault="00E61D03" w:rsidP="00E563B7">
            <w:pPr>
              <w:pStyle w:val="Compact"/>
              <w:jc w:val="both"/>
            </w:pPr>
            <w:r>
              <w:rPr>
                <w:noProof/>
              </w:rPr>
              <w:drawing>
                <wp:inline distT="0" distB="0" distL="0" distR="0" wp14:anchorId="08E9EDF3" wp14:editId="115A413F">
                  <wp:extent cx="5334000" cy="21336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to_frederico_files/figure-docx/fig-resultado37-1.png"/>
                          <pic:cNvPicPr>
                            <a:picLocks noChangeAspect="1" noChangeArrowheads="1"/>
                          </pic:cNvPicPr>
                        </pic:nvPicPr>
                        <pic:blipFill>
                          <a:blip r:embed="rId13"/>
                          <a:stretch>
                            <a:fillRect/>
                          </a:stretch>
                        </pic:blipFill>
                        <pic:spPr bwMode="auto">
                          <a:xfrm>
                            <a:off x="0" y="0"/>
                            <a:ext cx="5334000" cy="2133600"/>
                          </a:xfrm>
                          <a:prstGeom prst="rect">
                            <a:avLst/>
                          </a:prstGeom>
                          <a:noFill/>
                          <a:ln w="9525">
                            <a:noFill/>
                            <a:headEnd/>
                            <a:tailEnd/>
                          </a:ln>
                        </pic:spPr>
                      </pic:pic>
                    </a:graphicData>
                  </a:graphic>
                </wp:inline>
              </w:drawing>
            </w:r>
          </w:p>
        </w:tc>
        <w:bookmarkEnd w:id="114"/>
      </w:tr>
    </w:tbl>
    <w:p w14:paraId="06A7C17C" w14:textId="5A7ECAFF" w:rsidR="0068246F" w:rsidRDefault="00E61D03" w:rsidP="00E563B7">
      <w:pPr>
        <w:pStyle w:val="Corpodetexto"/>
        <w:jc w:val="both"/>
      </w:pPr>
      <w:r>
        <w:t xml:space="preserve">A correlação negativa de </w:t>
      </w:r>
      <m:oMath>
        <m:r>
          <w:rPr>
            <w:rFonts w:ascii="Cambria Math" w:hAnsi="Cambria Math"/>
          </w:rPr>
          <m:t>ρ</m:t>
        </m:r>
      </m:oMath>
      <w:r>
        <w:t xml:space="preserve"> = −0.1621 sugere uma leve tendência negativa, mas fraca, entre a quantidade de artigos publicados como primeiro autor e a média da classificação periódica (Ver </w:t>
      </w:r>
      <w:hyperlink w:anchor="fig-resultado37">
        <w:r w:rsidR="0068246F">
          <w:rPr>
            <w:rStyle w:val="Hyperlink"/>
          </w:rPr>
          <w:t>Figura 7</w:t>
        </w:r>
      </w:hyperlink>
      <w:r>
        <w:t>). O valor de p (0.1833) sendo maior que 0.05 indica que não há uma correlação estatisticamente significativa entre essas duas variáveis. Ou seja, a relação observada entre o número de artigos publicados como primeiro autor e a média da classificação periódica pode ser atribuída ao acaso.</w:t>
      </w:r>
    </w:p>
    <w:tbl>
      <w:tblPr>
        <w:tblStyle w:val="Table"/>
        <w:tblW w:w="5000" w:type="pct"/>
        <w:tblLayout w:type="fixed"/>
        <w:tblLook w:val="0000" w:firstRow="0" w:lastRow="0" w:firstColumn="0" w:lastColumn="0" w:noHBand="0" w:noVBand="0"/>
      </w:tblPr>
      <w:tblGrid>
        <w:gridCol w:w="8838"/>
      </w:tblGrid>
      <w:tr w:rsidR="0068246F" w14:paraId="3E74A44F" w14:textId="77777777">
        <w:tc>
          <w:tcPr>
            <w:tcW w:w="7920" w:type="dxa"/>
          </w:tcPr>
          <w:p w14:paraId="6CB6752E" w14:textId="77777777" w:rsidR="0068246F" w:rsidRDefault="00E61D03" w:rsidP="00E563B7">
            <w:pPr>
              <w:pStyle w:val="ImageCaption"/>
              <w:spacing w:before="200"/>
              <w:jc w:val="both"/>
            </w:pPr>
            <w:bookmarkStart w:id="115" w:name="fig-resultado13"/>
            <w:r>
              <w:t>Figura 8: Artigo em Congresso vs Índice De Publicação</w:t>
            </w:r>
          </w:p>
          <w:p w14:paraId="2EBA5C53" w14:textId="77777777" w:rsidR="0068246F" w:rsidRDefault="00E61D03" w:rsidP="00E563B7">
            <w:pPr>
              <w:pStyle w:val="Compact"/>
              <w:jc w:val="both"/>
            </w:pPr>
            <w:r>
              <w:rPr>
                <w:noProof/>
              </w:rPr>
              <w:lastRenderedPageBreak/>
              <w:drawing>
                <wp:inline distT="0" distB="0" distL="0" distR="0" wp14:anchorId="4E85C9AE" wp14:editId="7D96F019">
                  <wp:extent cx="5334000" cy="21336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Projeto_frederico_files/figure-docx/fig-resultado13-1.png"/>
                          <pic:cNvPicPr>
                            <a:picLocks noChangeAspect="1" noChangeArrowheads="1"/>
                          </pic:cNvPicPr>
                        </pic:nvPicPr>
                        <pic:blipFill>
                          <a:blip r:embed="rId14"/>
                          <a:stretch>
                            <a:fillRect/>
                          </a:stretch>
                        </pic:blipFill>
                        <pic:spPr bwMode="auto">
                          <a:xfrm>
                            <a:off x="0" y="0"/>
                            <a:ext cx="5334000" cy="2133600"/>
                          </a:xfrm>
                          <a:prstGeom prst="rect">
                            <a:avLst/>
                          </a:prstGeom>
                          <a:noFill/>
                          <a:ln w="9525">
                            <a:noFill/>
                            <a:headEnd/>
                            <a:tailEnd/>
                          </a:ln>
                        </pic:spPr>
                      </pic:pic>
                    </a:graphicData>
                  </a:graphic>
                </wp:inline>
              </w:drawing>
            </w:r>
          </w:p>
        </w:tc>
        <w:bookmarkEnd w:id="115"/>
      </w:tr>
    </w:tbl>
    <w:p w14:paraId="1BD04178" w14:textId="4D3E7DCA" w:rsidR="0068246F" w:rsidRDefault="00E61D03" w:rsidP="00E563B7">
      <w:pPr>
        <w:pStyle w:val="Corpodetexto"/>
        <w:jc w:val="both"/>
      </w:pPr>
      <w:r>
        <w:lastRenderedPageBreak/>
        <w:t xml:space="preserve">A correlação positiva de </w:t>
      </w:r>
      <m:oMath>
        <m:r>
          <w:rPr>
            <w:rFonts w:ascii="Cambria Math" w:hAnsi="Cambria Math"/>
          </w:rPr>
          <m:t>ρ</m:t>
        </m:r>
      </m:oMath>
      <w:r>
        <w:t xml:space="preserve">=0.1045 sugere uma leve tendência positiva, mas fraca, entre a publicação de artigos em congressos científicos e a média da classificação periódica (Ver </w:t>
      </w:r>
      <w:hyperlink w:anchor="fig-resultado13">
        <w:r w:rsidR="0068246F">
          <w:rPr>
            <w:rStyle w:val="Hyperlink"/>
          </w:rPr>
          <w:t>Figura 8</w:t>
        </w:r>
      </w:hyperlink>
      <w:r>
        <w:t>). O valor de p (0.3928) sendo maior que 0.05 indica que não há uma correlação estatisticamente significativa entre essas duas variáveis. Ou seja, a relação observada entre a publicação de artigos em congressos e a média da classificação periódica dos doutorandos pode ser atribuída ao acaso.</w:t>
      </w:r>
    </w:p>
    <w:tbl>
      <w:tblPr>
        <w:tblStyle w:val="Table"/>
        <w:tblW w:w="5000" w:type="pct"/>
        <w:tblLayout w:type="fixed"/>
        <w:tblLook w:val="0000" w:firstRow="0" w:lastRow="0" w:firstColumn="0" w:lastColumn="0" w:noHBand="0" w:noVBand="0"/>
      </w:tblPr>
      <w:tblGrid>
        <w:gridCol w:w="8838"/>
      </w:tblGrid>
      <w:tr w:rsidR="0068246F" w14:paraId="054F89FC" w14:textId="77777777">
        <w:tc>
          <w:tcPr>
            <w:tcW w:w="7920" w:type="dxa"/>
          </w:tcPr>
          <w:p w14:paraId="1F6C591C" w14:textId="77777777" w:rsidR="0068246F" w:rsidRDefault="00E61D03" w:rsidP="00E563B7">
            <w:pPr>
              <w:pStyle w:val="ImageCaption"/>
              <w:spacing w:before="200"/>
              <w:jc w:val="both"/>
            </w:pPr>
            <w:bookmarkStart w:id="116" w:name="fig-resultado14"/>
            <w:r>
              <w:t>Figura 9: Participação em Projeto de Pesquisa vs Índice De Publicação</w:t>
            </w:r>
          </w:p>
          <w:p w14:paraId="1AA349B6" w14:textId="77777777" w:rsidR="0068246F" w:rsidRDefault="00E61D03" w:rsidP="00E563B7">
            <w:pPr>
              <w:pStyle w:val="Compact"/>
              <w:jc w:val="both"/>
            </w:pPr>
            <w:r>
              <w:rPr>
                <w:noProof/>
              </w:rPr>
              <w:drawing>
                <wp:inline distT="0" distB="0" distL="0" distR="0" wp14:anchorId="2285F1C2" wp14:editId="079870ED">
                  <wp:extent cx="5334000" cy="21336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Projeto_frederico_files/figure-docx/fig-resultado14-1.png"/>
                          <pic:cNvPicPr>
                            <a:picLocks noChangeAspect="1" noChangeArrowheads="1"/>
                          </pic:cNvPicPr>
                        </pic:nvPicPr>
                        <pic:blipFill>
                          <a:blip r:embed="rId15"/>
                          <a:stretch>
                            <a:fillRect/>
                          </a:stretch>
                        </pic:blipFill>
                        <pic:spPr bwMode="auto">
                          <a:xfrm>
                            <a:off x="0" y="0"/>
                            <a:ext cx="5334000" cy="2133600"/>
                          </a:xfrm>
                          <a:prstGeom prst="rect">
                            <a:avLst/>
                          </a:prstGeom>
                          <a:noFill/>
                          <a:ln w="9525">
                            <a:noFill/>
                            <a:headEnd/>
                            <a:tailEnd/>
                          </a:ln>
                        </pic:spPr>
                      </pic:pic>
                    </a:graphicData>
                  </a:graphic>
                </wp:inline>
              </w:drawing>
            </w:r>
          </w:p>
        </w:tc>
        <w:bookmarkEnd w:id="116"/>
      </w:tr>
    </w:tbl>
    <w:p w14:paraId="576D4B3B" w14:textId="427AC492" w:rsidR="0068246F" w:rsidRDefault="00E61D03" w:rsidP="00E563B7">
      <w:pPr>
        <w:pStyle w:val="Corpodetexto"/>
        <w:jc w:val="both"/>
      </w:pPr>
      <w:r>
        <w:t xml:space="preserve">A correlação negativa de </w:t>
      </w:r>
      <m:oMath>
        <m:r>
          <w:rPr>
            <w:rFonts w:ascii="Cambria Math" w:hAnsi="Cambria Math"/>
          </w:rPr>
          <m:t>ρ</m:t>
        </m:r>
      </m:oMath>
      <w:r>
        <w:t xml:space="preserve">=−0.0993 sugere uma leve tendência de que doutorandos que participaram de projetos de pesquisa podem ter uma média ligeiramente mais baixa na classificação periódica, mas essa correlação é muito fraca (Ver </w:t>
      </w:r>
      <w:hyperlink w:anchor="fig-resultado14">
        <w:r w:rsidR="0068246F">
          <w:rPr>
            <w:rStyle w:val="Hyperlink"/>
          </w:rPr>
          <w:t>Figura 9</w:t>
        </w:r>
      </w:hyperlink>
      <w:r>
        <w:t>).</w:t>
      </w:r>
    </w:p>
    <w:p w14:paraId="16EC099A" w14:textId="77777777" w:rsidR="0068246F" w:rsidRDefault="00E61D03" w:rsidP="00E563B7">
      <w:pPr>
        <w:pStyle w:val="Corpodetexto"/>
        <w:jc w:val="both"/>
      </w:pPr>
      <w:r>
        <w:t>O valor de p (0.4169) sendo maior que 0.05 indica que não há uma correlação estatisticamente significativa entre essas duas variáveis. Ou seja, a relação observada entre a participação em projetos de pesquisa e a média da classificação periódica pode ser atribuída ao acaso.</w:t>
      </w:r>
    </w:p>
    <w:tbl>
      <w:tblPr>
        <w:tblStyle w:val="Table"/>
        <w:tblW w:w="5000" w:type="pct"/>
        <w:tblLayout w:type="fixed"/>
        <w:tblLook w:val="0000" w:firstRow="0" w:lastRow="0" w:firstColumn="0" w:lastColumn="0" w:noHBand="0" w:noVBand="0"/>
      </w:tblPr>
      <w:tblGrid>
        <w:gridCol w:w="8838"/>
      </w:tblGrid>
      <w:tr w:rsidR="0068246F" w14:paraId="48F38194" w14:textId="77777777">
        <w:tc>
          <w:tcPr>
            <w:tcW w:w="7920" w:type="dxa"/>
          </w:tcPr>
          <w:p w14:paraId="78391363" w14:textId="77777777" w:rsidR="0068246F" w:rsidRDefault="00E61D03" w:rsidP="00E563B7">
            <w:pPr>
              <w:pStyle w:val="ImageCaption"/>
              <w:spacing w:before="200"/>
              <w:jc w:val="both"/>
            </w:pPr>
            <w:bookmarkStart w:id="117" w:name="fig-resultado3"/>
            <w:r>
              <w:t>Figura 10: Índice De Publicação por Grupo</w:t>
            </w:r>
          </w:p>
          <w:p w14:paraId="40A9B0E1" w14:textId="77777777" w:rsidR="0068246F" w:rsidRDefault="00E61D03" w:rsidP="00E563B7">
            <w:pPr>
              <w:pStyle w:val="Compact"/>
              <w:jc w:val="both"/>
            </w:pPr>
            <w:r>
              <w:rPr>
                <w:noProof/>
              </w:rPr>
              <w:lastRenderedPageBreak/>
              <w:drawing>
                <wp:inline distT="0" distB="0" distL="0" distR="0" wp14:anchorId="7E30F894" wp14:editId="37BD46B8">
                  <wp:extent cx="5334000" cy="21336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Projeto_frederico_files/figure-docx/fig-resultado3-1.png"/>
                          <pic:cNvPicPr>
                            <a:picLocks noChangeAspect="1" noChangeArrowheads="1"/>
                          </pic:cNvPicPr>
                        </pic:nvPicPr>
                        <pic:blipFill>
                          <a:blip r:embed="rId16"/>
                          <a:stretch>
                            <a:fillRect/>
                          </a:stretch>
                        </pic:blipFill>
                        <pic:spPr bwMode="auto">
                          <a:xfrm>
                            <a:off x="0" y="0"/>
                            <a:ext cx="5334000" cy="2133600"/>
                          </a:xfrm>
                          <a:prstGeom prst="rect">
                            <a:avLst/>
                          </a:prstGeom>
                          <a:noFill/>
                          <a:ln w="9525">
                            <a:noFill/>
                            <a:headEnd/>
                            <a:tailEnd/>
                          </a:ln>
                        </pic:spPr>
                      </pic:pic>
                    </a:graphicData>
                  </a:graphic>
                </wp:inline>
              </w:drawing>
            </w:r>
          </w:p>
        </w:tc>
        <w:bookmarkEnd w:id="117"/>
      </w:tr>
    </w:tbl>
    <w:p w14:paraId="40BEDC70" w14:textId="1BEF32C1" w:rsidR="0068246F" w:rsidRDefault="00E61D03" w:rsidP="00E563B7">
      <w:pPr>
        <w:pStyle w:val="Corpodetexto"/>
        <w:jc w:val="both"/>
      </w:pPr>
      <w:r>
        <w:lastRenderedPageBreak/>
        <w:t xml:space="preserve">Analisando o </w:t>
      </w:r>
      <w:proofErr w:type="spellStart"/>
      <w:r>
        <w:t>boxplot</w:t>
      </w:r>
      <w:proofErr w:type="spellEnd"/>
      <w:r>
        <w:t xml:space="preserve"> (Ver </w:t>
      </w:r>
      <w:hyperlink w:anchor="fig-resultado3">
        <w:r w:rsidR="0068246F">
          <w:rPr>
            <w:rStyle w:val="Hyperlink"/>
          </w:rPr>
          <w:t>Figura 10</w:t>
        </w:r>
      </w:hyperlink>
      <w:r>
        <w:t xml:space="preserve">), podemos ver </w:t>
      </w:r>
      <w:r w:rsidR="00E563B7">
        <w:t>que as</w:t>
      </w:r>
      <w:r>
        <w:t xml:space="preserve"> caixas são relativamente simétricas, indicando que a distribuição dos dados pode ser aproximadamente normal dentro de cada grupo. No entanto, a presença do outlier no grupo “Não Ser Bolsista” sugere que a distribuição pode ser ligeiramente assimétrica à direita nesse grupo.</w:t>
      </w:r>
    </w:p>
    <w:tbl>
      <w:tblPr>
        <w:tblStyle w:val="Table"/>
        <w:tblW w:w="5000" w:type="pct"/>
        <w:tblLayout w:type="fixed"/>
        <w:tblLook w:val="0000" w:firstRow="0" w:lastRow="0" w:firstColumn="0" w:lastColumn="0" w:noHBand="0" w:noVBand="0"/>
      </w:tblPr>
      <w:tblGrid>
        <w:gridCol w:w="8838"/>
      </w:tblGrid>
      <w:tr w:rsidR="0068246F" w14:paraId="560551CC" w14:textId="77777777">
        <w:tc>
          <w:tcPr>
            <w:tcW w:w="7920" w:type="dxa"/>
          </w:tcPr>
          <w:p w14:paraId="751B8E13" w14:textId="77777777" w:rsidR="0068246F" w:rsidRDefault="00E61D03" w:rsidP="00E563B7">
            <w:pPr>
              <w:pStyle w:val="ImageCaption"/>
              <w:spacing w:before="200"/>
              <w:jc w:val="both"/>
            </w:pPr>
            <w:bookmarkStart w:id="118" w:name="tbl-resultado4"/>
            <w:r>
              <w:t>Tabela 9: Classificação Periódica por Grupo</w:t>
            </w:r>
          </w:p>
          <w:tbl>
            <w:tblPr>
              <w:tblStyle w:val="Table"/>
              <w:tblW w:w="5000" w:type="pct"/>
              <w:tblLayout w:type="fixed"/>
              <w:tblLook w:val="0020" w:firstRow="1" w:lastRow="0" w:firstColumn="0" w:lastColumn="0" w:noHBand="0" w:noVBand="0"/>
            </w:tblPr>
            <w:tblGrid>
              <w:gridCol w:w="1624"/>
              <w:gridCol w:w="1125"/>
              <w:gridCol w:w="1125"/>
              <w:gridCol w:w="1125"/>
              <w:gridCol w:w="1125"/>
              <w:gridCol w:w="1249"/>
              <w:gridCol w:w="1249"/>
            </w:tblGrid>
            <w:tr w:rsidR="0068246F" w14:paraId="2865CC69" w14:textId="77777777" w:rsidTr="0068246F">
              <w:trPr>
                <w:cnfStyle w:val="100000000000" w:firstRow="1" w:lastRow="0" w:firstColumn="0" w:lastColumn="0" w:oddVBand="0" w:evenVBand="0" w:oddHBand="0" w:evenHBand="0" w:firstRowFirstColumn="0" w:firstRowLastColumn="0" w:lastRowFirstColumn="0" w:lastRowLastColumn="0"/>
                <w:tblHeader/>
              </w:trPr>
              <w:tc>
                <w:tcPr>
                  <w:tcW w:w="1492" w:type="dxa"/>
                </w:tcPr>
                <w:p w14:paraId="3D26637E" w14:textId="77777777" w:rsidR="0068246F" w:rsidRDefault="00E61D03" w:rsidP="00E563B7">
                  <w:pPr>
                    <w:pStyle w:val="Compact"/>
                    <w:jc w:val="both"/>
                  </w:pPr>
                  <w:r>
                    <w:t>Ser Bolsista</w:t>
                  </w:r>
                </w:p>
              </w:tc>
              <w:tc>
                <w:tcPr>
                  <w:tcW w:w="1033" w:type="dxa"/>
                </w:tcPr>
                <w:p w14:paraId="04C3A488" w14:textId="77777777" w:rsidR="0068246F" w:rsidRDefault="00E61D03" w:rsidP="00E563B7">
                  <w:pPr>
                    <w:pStyle w:val="Compact"/>
                    <w:jc w:val="both"/>
                  </w:pPr>
                  <w:r>
                    <w:t>Q1</w:t>
                  </w:r>
                </w:p>
              </w:tc>
              <w:tc>
                <w:tcPr>
                  <w:tcW w:w="1033" w:type="dxa"/>
                </w:tcPr>
                <w:p w14:paraId="608B9B05" w14:textId="77777777" w:rsidR="0068246F" w:rsidRDefault="00E61D03" w:rsidP="00E563B7">
                  <w:pPr>
                    <w:pStyle w:val="Compact"/>
                    <w:jc w:val="both"/>
                  </w:pPr>
                  <w:r>
                    <w:t>Média</w:t>
                  </w:r>
                </w:p>
              </w:tc>
              <w:tc>
                <w:tcPr>
                  <w:tcW w:w="1033" w:type="dxa"/>
                </w:tcPr>
                <w:p w14:paraId="66C6EFB2" w14:textId="77777777" w:rsidR="0068246F" w:rsidRDefault="00E61D03" w:rsidP="00E563B7">
                  <w:pPr>
                    <w:pStyle w:val="Compact"/>
                    <w:jc w:val="both"/>
                  </w:pPr>
                  <w:r>
                    <w:t>Mediana</w:t>
                  </w:r>
                </w:p>
              </w:tc>
              <w:tc>
                <w:tcPr>
                  <w:tcW w:w="1033" w:type="dxa"/>
                </w:tcPr>
                <w:p w14:paraId="78E67A8B" w14:textId="77777777" w:rsidR="0068246F" w:rsidRDefault="00E61D03" w:rsidP="00E563B7">
                  <w:pPr>
                    <w:pStyle w:val="Compact"/>
                    <w:jc w:val="both"/>
                  </w:pPr>
                  <w:r>
                    <w:t>Q3</w:t>
                  </w:r>
                </w:p>
              </w:tc>
              <w:tc>
                <w:tcPr>
                  <w:tcW w:w="1147" w:type="dxa"/>
                </w:tcPr>
                <w:p w14:paraId="3CF82281" w14:textId="77777777" w:rsidR="0068246F" w:rsidRDefault="00E61D03" w:rsidP="00E563B7">
                  <w:pPr>
                    <w:pStyle w:val="Compact"/>
                    <w:jc w:val="both"/>
                  </w:pPr>
                  <w:r>
                    <w:t>Variância</w:t>
                  </w:r>
                </w:p>
              </w:tc>
              <w:tc>
                <w:tcPr>
                  <w:tcW w:w="1147" w:type="dxa"/>
                </w:tcPr>
                <w:p w14:paraId="16507A05" w14:textId="77777777" w:rsidR="0068246F" w:rsidRDefault="00E61D03" w:rsidP="00E563B7">
                  <w:pPr>
                    <w:pStyle w:val="Compact"/>
                    <w:jc w:val="both"/>
                  </w:pPr>
                  <w:r>
                    <w:t>P.Valor</w:t>
                  </w:r>
                </w:p>
              </w:tc>
            </w:tr>
            <w:tr w:rsidR="0068246F" w14:paraId="71A81ECB" w14:textId="77777777">
              <w:tc>
                <w:tcPr>
                  <w:tcW w:w="1492" w:type="dxa"/>
                </w:tcPr>
                <w:p w14:paraId="645FB3A1" w14:textId="77777777" w:rsidR="0068246F" w:rsidRDefault="00E61D03" w:rsidP="00E563B7">
                  <w:pPr>
                    <w:pStyle w:val="Compact"/>
                    <w:jc w:val="both"/>
                  </w:pPr>
                  <w:r>
                    <w:t>Não</w:t>
                  </w:r>
                </w:p>
              </w:tc>
              <w:tc>
                <w:tcPr>
                  <w:tcW w:w="1033" w:type="dxa"/>
                </w:tcPr>
                <w:p w14:paraId="467B1F60" w14:textId="474448CC" w:rsidR="0068246F" w:rsidRDefault="00E61D03" w:rsidP="00E563B7">
                  <w:pPr>
                    <w:pStyle w:val="Compact"/>
                    <w:jc w:val="both"/>
                  </w:pPr>
                  <w:r>
                    <w:t>58.37</w:t>
                  </w:r>
                </w:p>
              </w:tc>
              <w:tc>
                <w:tcPr>
                  <w:tcW w:w="1033" w:type="dxa"/>
                </w:tcPr>
                <w:p w14:paraId="7C6F7153" w14:textId="3CB178DE" w:rsidR="0068246F" w:rsidRDefault="00E61D03" w:rsidP="00E563B7">
                  <w:pPr>
                    <w:pStyle w:val="Compact"/>
                    <w:jc w:val="both"/>
                  </w:pPr>
                  <w:r>
                    <w:t>65.46</w:t>
                  </w:r>
                </w:p>
              </w:tc>
              <w:tc>
                <w:tcPr>
                  <w:tcW w:w="1033" w:type="dxa"/>
                </w:tcPr>
                <w:p w14:paraId="5A5B79FB" w14:textId="4613037B" w:rsidR="0068246F" w:rsidRDefault="00E61D03" w:rsidP="00E563B7">
                  <w:pPr>
                    <w:pStyle w:val="Compact"/>
                    <w:jc w:val="both"/>
                  </w:pPr>
                  <w:r>
                    <w:t>68.44</w:t>
                  </w:r>
                </w:p>
              </w:tc>
              <w:tc>
                <w:tcPr>
                  <w:tcW w:w="1033" w:type="dxa"/>
                </w:tcPr>
                <w:p w14:paraId="026383B4" w14:textId="4E9D7AE9" w:rsidR="0068246F" w:rsidRDefault="00E61D03" w:rsidP="00E563B7">
                  <w:pPr>
                    <w:pStyle w:val="Compact"/>
                    <w:jc w:val="both"/>
                  </w:pPr>
                  <w:r>
                    <w:t>73.33</w:t>
                  </w:r>
                </w:p>
              </w:tc>
              <w:tc>
                <w:tcPr>
                  <w:tcW w:w="1147" w:type="dxa"/>
                </w:tcPr>
                <w:p w14:paraId="3EC04AFC" w14:textId="2A76C727" w:rsidR="0068246F" w:rsidRDefault="00E61D03" w:rsidP="00E563B7">
                  <w:pPr>
                    <w:pStyle w:val="Compact"/>
                    <w:jc w:val="both"/>
                  </w:pPr>
                  <w:r>
                    <w:t>180.03</w:t>
                  </w:r>
                </w:p>
              </w:tc>
              <w:tc>
                <w:tcPr>
                  <w:tcW w:w="1147" w:type="dxa"/>
                </w:tcPr>
                <w:p w14:paraId="72098109" w14:textId="273C256D" w:rsidR="0068246F" w:rsidRDefault="00E61D03" w:rsidP="00E563B7">
                  <w:pPr>
                    <w:pStyle w:val="Compact"/>
                    <w:jc w:val="both"/>
                  </w:pPr>
                  <w:r>
                    <w:t>0.327</w:t>
                  </w:r>
                </w:p>
              </w:tc>
            </w:tr>
            <w:tr w:rsidR="0068246F" w14:paraId="2154E37D" w14:textId="77777777">
              <w:tc>
                <w:tcPr>
                  <w:tcW w:w="1492" w:type="dxa"/>
                </w:tcPr>
                <w:p w14:paraId="59B23A92" w14:textId="77777777" w:rsidR="0068246F" w:rsidRDefault="00E61D03" w:rsidP="00E563B7">
                  <w:pPr>
                    <w:pStyle w:val="Compact"/>
                    <w:jc w:val="both"/>
                  </w:pPr>
                  <w:r>
                    <w:t>Sim</w:t>
                  </w:r>
                </w:p>
              </w:tc>
              <w:tc>
                <w:tcPr>
                  <w:tcW w:w="1033" w:type="dxa"/>
                </w:tcPr>
                <w:p w14:paraId="257DD160" w14:textId="568DABA2" w:rsidR="0068246F" w:rsidRDefault="00E61D03" w:rsidP="00E563B7">
                  <w:pPr>
                    <w:pStyle w:val="Compact"/>
                    <w:jc w:val="both"/>
                  </w:pPr>
                  <w:r>
                    <w:t>62.94</w:t>
                  </w:r>
                </w:p>
              </w:tc>
              <w:tc>
                <w:tcPr>
                  <w:tcW w:w="1033" w:type="dxa"/>
                </w:tcPr>
                <w:p w14:paraId="66D61DA6" w14:textId="078313C0" w:rsidR="0068246F" w:rsidRDefault="00E61D03" w:rsidP="00E563B7">
                  <w:pPr>
                    <w:pStyle w:val="Compact"/>
                    <w:jc w:val="both"/>
                  </w:pPr>
                  <w:r>
                    <w:t>68.102</w:t>
                  </w:r>
                </w:p>
              </w:tc>
              <w:tc>
                <w:tcPr>
                  <w:tcW w:w="1033" w:type="dxa"/>
                </w:tcPr>
                <w:p w14:paraId="3F3C57F9" w14:textId="6BF9A1EA" w:rsidR="0068246F" w:rsidRDefault="00E61D03" w:rsidP="00E563B7">
                  <w:pPr>
                    <w:pStyle w:val="Compact"/>
                    <w:jc w:val="both"/>
                  </w:pPr>
                  <w:r>
                    <w:t>70.00</w:t>
                  </w:r>
                </w:p>
              </w:tc>
              <w:tc>
                <w:tcPr>
                  <w:tcW w:w="1033" w:type="dxa"/>
                </w:tcPr>
                <w:p w14:paraId="0907D02A" w14:textId="2DB87FC5" w:rsidR="0068246F" w:rsidRDefault="00E61D03" w:rsidP="00E563B7">
                  <w:pPr>
                    <w:pStyle w:val="Compact"/>
                    <w:jc w:val="both"/>
                  </w:pPr>
                  <w:r>
                    <w:t>73.33</w:t>
                  </w:r>
                </w:p>
              </w:tc>
              <w:tc>
                <w:tcPr>
                  <w:tcW w:w="1147" w:type="dxa"/>
                </w:tcPr>
                <w:p w14:paraId="0BC99388" w14:textId="61EA5AEA" w:rsidR="0068246F" w:rsidRDefault="00E61D03" w:rsidP="00E563B7">
                  <w:pPr>
                    <w:pStyle w:val="Compact"/>
                    <w:jc w:val="both"/>
                  </w:pPr>
                  <w:r>
                    <w:t>76.16</w:t>
                  </w:r>
                </w:p>
              </w:tc>
              <w:tc>
                <w:tcPr>
                  <w:tcW w:w="1147" w:type="dxa"/>
                </w:tcPr>
                <w:p w14:paraId="4F2D8BB1" w14:textId="576EDE8A" w:rsidR="0068246F" w:rsidRDefault="0068246F" w:rsidP="00E563B7">
                  <w:pPr>
                    <w:pStyle w:val="Compact"/>
                    <w:jc w:val="both"/>
                  </w:pPr>
                </w:p>
              </w:tc>
            </w:tr>
            <w:bookmarkEnd w:id="118"/>
          </w:tbl>
          <w:p w14:paraId="50A7F240" w14:textId="77777777" w:rsidR="0068246F" w:rsidRDefault="0068246F" w:rsidP="00E563B7">
            <w:pPr>
              <w:jc w:val="both"/>
            </w:pPr>
          </w:p>
        </w:tc>
      </w:tr>
    </w:tbl>
    <w:p w14:paraId="251FE311" w14:textId="549369BB" w:rsidR="0068246F" w:rsidRDefault="00E61D03" w:rsidP="00E563B7">
      <w:pPr>
        <w:pStyle w:val="Corpodetexto"/>
        <w:jc w:val="both"/>
      </w:pPr>
      <w:r>
        <w:t xml:space="preserve">A mediana também é ligeiramente superior para o grupo “Ser Bolsista”, confirmando a tendência observada na média (Ver </w:t>
      </w:r>
      <w:hyperlink w:anchor="tbl-resultado4">
        <w:r w:rsidR="0068246F">
          <w:rPr>
            <w:rStyle w:val="Hyperlink"/>
          </w:rPr>
          <w:t>Tabela 9</w:t>
        </w:r>
      </w:hyperlink>
      <w:r>
        <w:t>). Os quartis Q1 e Q3 são semelhantes entre os grupos, indicando que a distribuição das notas é similar nos dois grupos, exceto pela presença do outlier. O valor de p alto (0.3272) indica que não há evidência estatística suficiente para rejeitar a hipótese nula de que as médias dos dois grupos são iguais. Em outras palavras, não podemos afirmar com confiança que ser bolsista causa um aumento significativo para obter se nota melhores no CAPES.</w:t>
      </w:r>
    </w:p>
    <w:p w14:paraId="5356C27D" w14:textId="77777777" w:rsidR="0068246F" w:rsidRDefault="00E61D03" w:rsidP="00E563B7">
      <w:pPr>
        <w:pStyle w:val="Corpodetexto"/>
        <w:jc w:val="both"/>
      </w:pPr>
      <w:r>
        <w:t>Apesar da pequena diferença entre os grupos, a variância no grupo Não Ser Bolsista é significativamente maior do que no grupo Ser Bolsista. Uma menor variância no grupo de bolsistas sugere que os valores das classificações estão mais próximos da média (68,1), indicando maior consistência e homogeneidade nos desempenhos desse grupo.</w:t>
      </w:r>
    </w:p>
    <w:p w14:paraId="427021E8" w14:textId="77777777" w:rsidR="0068246F" w:rsidRDefault="00E61D03" w:rsidP="00E563B7">
      <w:pPr>
        <w:pStyle w:val="Corpodetexto"/>
        <w:jc w:val="both"/>
      </w:pPr>
      <w:r>
        <w:t>Por outro lado, a elevada variância no grupo Não Ser Bolsista reflete uma maior dispersão dos valores ao redor da média (65,5), sugerindo maior heterogeneidade nas classificações, com participantes apresentando desempenhos muito altos e outros muito baixos.</w:t>
      </w:r>
    </w:p>
    <w:p w14:paraId="258900DF" w14:textId="77777777" w:rsidR="00A054A5" w:rsidRDefault="00A054A5" w:rsidP="00E563B7">
      <w:pPr>
        <w:pStyle w:val="Ttulo1"/>
        <w:jc w:val="both"/>
      </w:pPr>
      <w:bookmarkStart w:id="119" w:name="_Toc187669255"/>
      <w:bookmarkStart w:id="120" w:name="apêndice"/>
      <w:bookmarkEnd w:id="52"/>
      <w:bookmarkEnd w:id="97"/>
    </w:p>
    <w:p w14:paraId="62D19BB8" w14:textId="38BF7F72" w:rsidR="0068246F" w:rsidRDefault="00E61D03" w:rsidP="00E563B7">
      <w:pPr>
        <w:pStyle w:val="Ttulo1"/>
        <w:jc w:val="both"/>
      </w:pPr>
      <w:r>
        <w:t>3. Apêndice</w:t>
      </w:r>
      <w:bookmarkEnd w:id="119"/>
    </w:p>
    <w:tbl>
      <w:tblPr>
        <w:tblStyle w:val="Table"/>
        <w:tblW w:w="5000" w:type="pct"/>
        <w:tblLayout w:type="fixed"/>
        <w:tblLook w:val="0000" w:firstRow="0" w:lastRow="0" w:firstColumn="0" w:lastColumn="0" w:noHBand="0" w:noVBand="0"/>
      </w:tblPr>
      <w:tblGrid>
        <w:gridCol w:w="8838"/>
      </w:tblGrid>
      <w:tr w:rsidR="0068246F" w14:paraId="308AFCBF" w14:textId="77777777">
        <w:tc>
          <w:tcPr>
            <w:tcW w:w="7920" w:type="dxa"/>
          </w:tcPr>
          <w:p w14:paraId="1E4FC4E7" w14:textId="77777777" w:rsidR="0068246F" w:rsidRDefault="00E61D03" w:rsidP="00E563B7">
            <w:pPr>
              <w:pStyle w:val="ImageCaption"/>
              <w:spacing w:before="200"/>
              <w:jc w:val="both"/>
            </w:pPr>
            <w:bookmarkStart w:id="121" w:name="tbl-normalidade"/>
            <w:r>
              <w:t xml:space="preserve">Tabela 10: </w:t>
            </w:r>
            <w:r>
              <w:t>Normalidade das variáveis contínuas</w:t>
            </w:r>
          </w:p>
          <w:tbl>
            <w:tblPr>
              <w:tblStyle w:val="Table"/>
              <w:tblW w:w="5000" w:type="pct"/>
              <w:tblLayout w:type="fixed"/>
              <w:tblLook w:val="0020" w:firstRow="1" w:lastRow="0" w:firstColumn="0" w:lastColumn="0" w:noHBand="0" w:noVBand="0"/>
            </w:tblPr>
            <w:tblGrid>
              <w:gridCol w:w="6911"/>
              <w:gridCol w:w="1711"/>
            </w:tblGrid>
            <w:tr w:rsidR="0068246F" w14:paraId="334426F6" w14:textId="77777777" w:rsidTr="00E563B7">
              <w:trPr>
                <w:cnfStyle w:val="100000000000" w:firstRow="1" w:lastRow="0" w:firstColumn="0" w:lastColumn="0" w:oddVBand="0" w:evenVBand="0" w:oddHBand="0" w:evenHBand="0" w:firstRowFirstColumn="0" w:firstRowLastColumn="0" w:lastRowFirstColumn="0" w:lastRowLastColumn="0"/>
                <w:tblHeader/>
              </w:trPr>
              <w:tc>
                <w:tcPr>
                  <w:tcW w:w="7088" w:type="dxa"/>
                </w:tcPr>
                <w:p w14:paraId="75418A56" w14:textId="77777777" w:rsidR="0068246F" w:rsidRDefault="0068246F" w:rsidP="00E563B7">
                  <w:pPr>
                    <w:pStyle w:val="Compact"/>
                    <w:jc w:val="both"/>
                  </w:pPr>
                </w:p>
              </w:tc>
              <w:tc>
                <w:tcPr>
                  <w:tcW w:w="1750" w:type="dxa"/>
                </w:tcPr>
                <w:p w14:paraId="6E64FCD3" w14:textId="77777777" w:rsidR="0068246F" w:rsidRDefault="00E61D03" w:rsidP="00E563B7">
                  <w:pPr>
                    <w:pStyle w:val="Compact"/>
                    <w:jc w:val="both"/>
                  </w:pPr>
                  <w:r>
                    <w:t>P-valor</w:t>
                  </w:r>
                </w:p>
              </w:tc>
            </w:tr>
            <w:tr w:rsidR="0068246F" w14:paraId="71444939" w14:textId="77777777" w:rsidTr="00E563B7">
              <w:tc>
                <w:tcPr>
                  <w:tcW w:w="7088" w:type="dxa"/>
                </w:tcPr>
                <w:p w14:paraId="58976C07" w14:textId="77777777" w:rsidR="0068246F" w:rsidRDefault="00E61D03" w:rsidP="00E563B7">
                  <w:pPr>
                    <w:pStyle w:val="Compact"/>
                    <w:jc w:val="both"/>
                  </w:pPr>
                  <w:r>
                    <w:t>N_Participou de projeto de pesquisa</w:t>
                  </w:r>
                </w:p>
              </w:tc>
              <w:tc>
                <w:tcPr>
                  <w:tcW w:w="1750" w:type="dxa"/>
                </w:tcPr>
                <w:p w14:paraId="44183F61" w14:textId="77777777" w:rsidR="0068246F" w:rsidRDefault="00E61D03" w:rsidP="00E563B7">
                  <w:pPr>
                    <w:pStyle w:val="Compact"/>
                    <w:jc w:val="both"/>
                  </w:pPr>
                  <w:r>
                    <w:t>0.0000000</w:t>
                  </w:r>
                </w:p>
              </w:tc>
            </w:tr>
            <w:tr w:rsidR="0068246F" w14:paraId="20436282" w14:textId="77777777" w:rsidTr="00E563B7">
              <w:tc>
                <w:tcPr>
                  <w:tcW w:w="7088" w:type="dxa"/>
                </w:tcPr>
                <w:p w14:paraId="63B9F981" w14:textId="77777777" w:rsidR="0068246F" w:rsidRDefault="00E61D03" w:rsidP="00E563B7">
                  <w:pPr>
                    <w:pStyle w:val="Compact"/>
                    <w:jc w:val="both"/>
                  </w:pPr>
                  <w:r>
                    <w:t>Doutorando teve algum artigo publicado em congresso científico</w:t>
                  </w:r>
                </w:p>
              </w:tc>
              <w:tc>
                <w:tcPr>
                  <w:tcW w:w="1750" w:type="dxa"/>
                </w:tcPr>
                <w:p w14:paraId="70A5B5FB" w14:textId="77777777" w:rsidR="0068246F" w:rsidRDefault="00E61D03" w:rsidP="00E563B7">
                  <w:pPr>
                    <w:pStyle w:val="Compact"/>
                    <w:jc w:val="both"/>
                  </w:pPr>
                  <w:r>
                    <w:t>0.0000001</w:t>
                  </w:r>
                </w:p>
              </w:tc>
            </w:tr>
            <w:tr w:rsidR="0068246F" w14:paraId="1AC67A78" w14:textId="77777777" w:rsidTr="00E563B7">
              <w:tc>
                <w:tcPr>
                  <w:tcW w:w="7088" w:type="dxa"/>
                </w:tcPr>
                <w:p w14:paraId="5426E6AC" w14:textId="77777777" w:rsidR="0068246F" w:rsidRDefault="00E61D03" w:rsidP="00E563B7">
                  <w:pPr>
                    <w:pStyle w:val="Compact"/>
                    <w:jc w:val="both"/>
                  </w:pPr>
                  <w:r>
                    <w:t>Artigos publicados em revistas, quantos o doutorando é o primeiro autor</w:t>
                  </w:r>
                </w:p>
              </w:tc>
              <w:tc>
                <w:tcPr>
                  <w:tcW w:w="1750" w:type="dxa"/>
                </w:tcPr>
                <w:p w14:paraId="736C3F54" w14:textId="77777777" w:rsidR="0068246F" w:rsidRDefault="00E61D03" w:rsidP="00E563B7">
                  <w:pPr>
                    <w:pStyle w:val="Compact"/>
                    <w:jc w:val="both"/>
                  </w:pPr>
                  <w:r>
                    <w:t>0.0000001</w:t>
                  </w:r>
                </w:p>
              </w:tc>
            </w:tr>
            <w:tr w:rsidR="0068246F" w14:paraId="6D0EE81C" w14:textId="77777777" w:rsidTr="00E563B7">
              <w:tc>
                <w:tcPr>
                  <w:tcW w:w="7088" w:type="dxa"/>
                </w:tcPr>
                <w:p w14:paraId="4B55184C" w14:textId="77777777" w:rsidR="0068246F" w:rsidRDefault="00E61D03" w:rsidP="00E563B7">
                  <w:pPr>
                    <w:pStyle w:val="Compact"/>
                    <w:jc w:val="both"/>
                  </w:pPr>
                  <w:r>
                    <w:t>Título da tese para identificar se teve algum  artigo publicado referente a tese</w:t>
                  </w:r>
                </w:p>
              </w:tc>
              <w:tc>
                <w:tcPr>
                  <w:tcW w:w="1750" w:type="dxa"/>
                </w:tcPr>
                <w:p w14:paraId="1A91F91F" w14:textId="77777777" w:rsidR="0068246F" w:rsidRDefault="00E61D03" w:rsidP="00E563B7">
                  <w:pPr>
                    <w:pStyle w:val="Compact"/>
                    <w:jc w:val="both"/>
                  </w:pPr>
                  <w:r>
                    <w:t>0.0000001</w:t>
                  </w:r>
                </w:p>
              </w:tc>
            </w:tr>
            <w:tr w:rsidR="0068246F" w14:paraId="25BBA4C1" w14:textId="77777777" w:rsidTr="00E563B7">
              <w:tc>
                <w:tcPr>
                  <w:tcW w:w="7088" w:type="dxa"/>
                </w:tcPr>
                <w:p w14:paraId="66092689" w14:textId="77777777" w:rsidR="0068246F" w:rsidRDefault="00E61D03" w:rsidP="00E563B7">
                  <w:pPr>
                    <w:pStyle w:val="Compact"/>
                    <w:jc w:val="both"/>
                  </w:pPr>
                  <w:r>
                    <w:t>Média da Classificação Periódico</w:t>
                  </w:r>
                </w:p>
              </w:tc>
              <w:tc>
                <w:tcPr>
                  <w:tcW w:w="1750" w:type="dxa"/>
                </w:tcPr>
                <w:p w14:paraId="0818427F" w14:textId="77777777" w:rsidR="0068246F" w:rsidRDefault="00E61D03" w:rsidP="00E563B7">
                  <w:pPr>
                    <w:pStyle w:val="Compact"/>
                    <w:jc w:val="both"/>
                  </w:pPr>
                  <w:r>
                    <w:t>0.0003674</w:t>
                  </w:r>
                </w:p>
              </w:tc>
            </w:tr>
            <w:bookmarkEnd w:id="121"/>
          </w:tbl>
          <w:p w14:paraId="2AAC56CF" w14:textId="77777777" w:rsidR="0068246F" w:rsidRDefault="0068246F" w:rsidP="00E563B7">
            <w:pPr>
              <w:jc w:val="both"/>
            </w:pPr>
          </w:p>
        </w:tc>
      </w:tr>
      <w:bookmarkEnd w:id="120"/>
    </w:tbl>
    <w:p w14:paraId="5F0EF20B" w14:textId="77777777" w:rsidR="00B4777C" w:rsidRDefault="00B4777C" w:rsidP="00E563B7">
      <w:pPr>
        <w:jc w:val="both"/>
      </w:pPr>
    </w:p>
    <w:sectPr w:rsidR="00B4777C">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A41114" w14:textId="77777777" w:rsidR="001420E6" w:rsidRDefault="001420E6">
      <w:pPr>
        <w:spacing w:after="0"/>
      </w:pPr>
      <w:r>
        <w:separator/>
      </w:r>
    </w:p>
  </w:endnote>
  <w:endnote w:type="continuationSeparator" w:id="0">
    <w:p w14:paraId="5E8115D3" w14:textId="77777777" w:rsidR="001420E6" w:rsidRDefault="00142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A3786" w14:textId="77777777" w:rsidR="00A054A5" w:rsidRDefault="00A054A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0856808"/>
      <w:docPartObj>
        <w:docPartGallery w:val="Page Numbers (Bottom of Page)"/>
        <w:docPartUnique/>
      </w:docPartObj>
    </w:sdtPr>
    <w:sdtEndPr/>
    <w:sdtContent>
      <w:p w14:paraId="0A8546F8" w14:textId="770CA256" w:rsidR="00A054A5" w:rsidRDefault="00A054A5">
        <w:pPr>
          <w:pStyle w:val="Rodap"/>
          <w:jc w:val="right"/>
        </w:pPr>
        <w:r>
          <w:fldChar w:fldCharType="begin"/>
        </w:r>
        <w:r>
          <w:instrText>PAGE   \* MERGEFORMAT</w:instrText>
        </w:r>
        <w:r>
          <w:fldChar w:fldCharType="separate"/>
        </w:r>
        <w:r>
          <w:rPr>
            <w:lang w:val="pt-BR"/>
          </w:rPr>
          <w:t>2</w:t>
        </w:r>
        <w:r>
          <w:fldChar w:fldCharType="end"/>
        </w:r>
      </w:p>
    </w:sdtContent>
  </w:sdt>
  <w:p w14:paraId="1F307271" w14:textId="77777777" w:rsidR="00A054A5" w:rsidRDefault="00A054A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CA2DE" w14:textId="77777777" w:rsidR="00A054A5" w:rsidRDefault="00A054A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9D13B7" w14:textId="77777777" w:rsidR="001420E6" w:rsidRDefault="001420E6">
      <w:r>
        <w:separator/>
      </w:r>
    </w:p>
  </w:footnote>
  <w:footnote w:type="continuationSeparator" w:id="0">
    <w:p w14:paraId="3D67DE38" w14:textId="77777777" w:rsidR="001420E6" w:rsidRDefault="001420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ACC44" w14:textId="77777777" w:rsidR="00A054A5" w:rsidRDefault="00A054A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FDF04" w14:textId="77777777" w:rsidR="00A054A5" w:rsidRDefault="00A054A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01E1D" w14:textId="77777777" w:rsidR="00A054A5" w:rsidRDefault="00A054A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F8025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74283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64402996"/>
    <w:multiLevelType w:val="multilevel"/>
    <w:tmpl w:val="1EDE9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781224216">
    <w:abstractNumId w:val="0"/>
  </w:num>
  <w:num w:numId="2" w16cid:durableId="8909944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47308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MANOEL LIMA">
    <w15:presenceInfo w15:providerId="Windows Live" w15:userId="dc2dedd89f53d594"/>
  </w15:person>
  <w15:person w15:author="Eliana Cardoso Gonçalves">
    <w15:presenceInfo w15:providerId="AD" w15:userId="S::eliana.cardoso@fdc.org.br::a84569fe-6588-4916-9978-0a6c84c9c3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6F"/>
    <w:rsid w:val="00033B32"/>
    <w:rsid w:val="00055E47"/>
    <w:rsid w:val="00094F7F"/>
    <w:rsid w:val="000A02D5"/>
    <w:rsid w:val="001420E6"/>
    <w:rsid w:val="00201801"/>
    <w:rsid w:val="002038AC"/>
    <w:rsid w:val="00364FC2"/>
    <w:rsid w:val="003709CC"/>
    <w:rsid w:val="003B6CBE"/>
    <w:rsid w:val="0041299E"/>
    <w:rsid w:val="00414013"/>
    <w:rsid w:val="004A2F41"/>
    <w:rsid w:val="004E6F5F"/>
    <w:rsid w:val="0057462B"/>
    <w:rsid w:val="005C435F"/>
    <w:rsid w:val="005C7FB6"/>
    <w:rsid w:val="00663CA3"/>
    <w:rsid w:val="0068246F"/>
    <w:rsid w:val="006B3910"/>
    <w:rsid w:val="007224DA"/>
    <w:rsid w:val="00724C76"/>
    <w:rsid w:val="00754AA1"/>
    <w:rsid w:val="007942A7"/>
    <w:rsid w:val="007A74EE"/>
    <w:rsid w:val="007E19F2"/>
    <w:rsid w:val="008055CE"/>
    <w:rsid w:val="008A143A"/>
    <w:rsid w:val="009066F5"/>
    <w:rsid w:val="00997BC6"/>
    <w:rsid w:val="00A054A5"/>
    <w:rsid w:val="00A41CF9"/>
    <w:rsid w:val="00A6390C"/>
    <w:rsid w:val="00B4777C"/>
    <w:rsid w:val="00BB719C"/>
    <w:rsid w:val="00C15661"/>
    <w:rsid w:val="00C2676A"/>
    <w:rsid w:val="00C51F71"/>
    <w:rsid w:val="00CA3483"/>
    <w:rsid w:val="00CE0764"/>
    <w:rsid w:val="00D05E7B"/>
    <w:rsid w:val="00DD7C15"/>
    <w:rsid w:val="00E0632F"/>
    <w:rsid w:val="00E3773A"/>
    <w:rsid w:val="00E47B23"/>
    <w:rsid w:val="00E563B7"/>
    <w:rsid w:val="00E61D03"/>
    <w:rsid w:val="00E746DF"/>
    <w:rsid w:val="00EA3A9A"/>
    <w:rsid w:val="00FE5614"/>
    <w:rsid w:val="00FE5BF2"/>
    <w:rsid w:val="00FF6A9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B8DF"/>
  <w15:docId w15:val="{2F86E362-840A-4B15-A7ED-D1410383D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paragraph" w:styleId="Textoem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ha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har">
    <w:name w:val="Legenda Char"/>
    <w:basedOn w:val="Fontepargpadro"/>
    <w:link w:val="Legenda"/>
  </w:style>
  <w:style w:type="character" w:customStyle="1" w:styleId="VerbatimChar">
    <w:name w:val="Verbatim Char"/>
    <w:basedOn w:val="LegendaChar"/>
    <w:link w:val="SourceCode"/>
    <w:rPr>
      <w:rFonts w:ascii="Consolas" w:hAnsi="Consolas"/>
      <w:sz w:val="22"/>
    </w:rPr>
  </w:style>
  <w:style w:type="character" w:customStyle="1" w:styleId="SectionNumber">
    <w:name w:val="Section Number"/>
    <w:basedOn w:val="LegendaChar"/>
  </w:style>
  <w:style w:type="character" w:styleId="Refdenotaderodap">
    <w:name w:val="footnote reference"/>
    <w:basedOn w:val="LegendaChar"/>
    <w:rPr>
      <w:vertAlign w:val="superscript"/>
    </w:rPr>
  </w:style>
  <w:style w:type="character" w:styleId="Hyperlink">
    <w:name w:val="Hyperlink"/>
    <w:basedOn w:val="LegendaChar"/>
    <w:uiPriority w:val="99"/>
    <w:rPr>
      <w:color w:val="4F81BD" w:themeColor="accent1"/>
    </w:rPr>
  </w:style>
  <w:style w:type="paragraph" w:styleId="CabealhodoSumrio">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Sumrio1">
    <w:name w:val="toc 1"/>
    <w:basedOn w:val="Normal"/>
    <w:next w:val="Normal"/>
    <w:autoRedefine/>
    <w:uiPriority w:val="39"/>
    <w:rsid w:val="00E563B7"/>
    <w:pPr>
      <w:spacing w:after="100"/>
    </w:pPr>
  </w:style>
  <w:style w:type="paragraph" w:styleId="Sumrio2">
    <w:name w:val="toc 2"/>
    <w:basedOn w:val="Normal"/>
    <w:next w:val="Normal"/>
    <w:autoRedefine/>
    <w:uiPriority w:val="39"/>
    <w:rsid w:val="00E563B7"/>
    <w:pPr>
      <w:spacing w:after="100"/>
      <w:ind w:left="240"/>
    </w:pPr>
  </w:style>
  <w:style w:type="paragraph" w:styleId="Sumrio3">
    <w:name w:val="toc 3"/>
    <w:basedOn w:val="Normal"/>
    <w:next w:val="Normal"/>
    <w:autoRedefine/>
    <w:uiPriority w:val="39"/>
    <w:rsid w:val="00E563B7"/>
    <w:pPr>
      <w:spacing w:after="100"/>
      <w:ind w:left="480"/>
    </w:pPr>
  </w:style>
  <w:style w:type="character" w:customStyle="1" w:styleId="CorpodetextoChar">
    <w:name w:val="Corpo de texto Char"/>
    <w:basedOn w:val="Fontepargpadro"/>
    <w:link w:val="Corpodetexto"/>
    <w:rsid w:val="007E19F2"/>
  </w:style>
  <w:style w:type="paragraph" w:styleId="Cabealho">
    <w:name w:val="header"/>
    <w:basedOn w:val="Normal"/>
    <w:link w:val="CabealhoChar"/>
    <w:uiPriority w:val="99"/>
    <w:rsid w:val="00A054A5"/>
    <w:pPr>
      <w:tabs>
        <w:tab w:val="center" w:pos="4252"/>
        <w:tab w:val="right" w:pos="8504"/>
      </w:tabs>
      <w:spacing w:after="0"/>
    </w:pPr>
  </w:style>
  <w:style w:type="character" w:customStyle="1" w:styleId="CabealhoChar">
    <w:name w:val="Cabeçalho Char"/>
    <w:basedOn w:val="Fontepargpadro"/>
    <w:link w:val="Cabealho"/>
    <w:uiPriority w:val="99"/>
    <w:rsid w:val="00A054A5"/>
  </w:style>
  <w:style w:type="paragraph" w:styleId="Rodap">
    <w:name w:val="footer"/>
    <w:basedOn w:val="Normal"/>
    <w:link w:val="RodapChar"/>
    <w:uiPriority w:val="99"/>
    <w:rsid w:val="00A054A5"/>
    <w:pPr>
      <w:tabs>
        <w:tab w:val="center" w:pos="4252"/>
        <w:tab w:val="right" w:pos="8504"/>
      </w:tabs>
      <w:spacing w:after="0"/>
    </w:pPr>
  </w:style>
  <w:style w:type="character" w:customStyle="1" w:styleId="RodapChar">
    <w:name w:val="Rodapé Char"/>
    <w:basedOn w:val="Fontepargpadro"/>
    <w:link w:val="Rodap"/>
    <w:uiPriority w:val="99"/>
    <w:rsid w:val="00A054A5"/>
  </w:style>
  <w:style w:type="paragraph" w:styleId="Reviso">
    <w:name w:val="Revision"/>
    <w:hidden/>
    <w:rsid w:val="009066F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7AB64-AEE2-47D9-9859-7B7DE218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6341</Words>
  <Characters>34246</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Análise Comparativa entre o Índice de Publicação e as Características dos Doutores em Ciências Contábeis Titulados em 2020</vt:lpstr>
    </vt:vector>
  </TitlesOfParts>
  <Company/>
  <LinksUpToDate>false</LinksUpToDate>
  <CharactersWithSpaces>40506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Comparativa entre o Índice de Publicação e as Características dos Doutores em Ciências Contábeis Titulados em 2020</dc:title>
  <dc:creator>Eliana Cardoso</dc:creator>
  <cp:keywords/>
  <cp:lastModifiedBy>Eliana Cardoso Gonçalves</cp:lastModifiedBy>
  <cp:revision>36</cp:revision>
  <dcterms:created xsi:type="dcterms:W3CDTF">2025-02-10T18:13:00Z</dcterms:created>
  <dcterms:modified xsi:type="dcterms:W3CDTF">2025-02-10T19:59:00Z</dcterms:modified>
  <dc:language>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13/01/2025</vt:lpwstr>
  </property>
  <property fmtid="{D5CDD505-2E9C-101B-9397-08002B2CF9AE}" pid="6" name="date-format">
    <vt:lpwstr>short</vt:lpwstr>
  </property>
  <property fmtid="{D5CDD505-2E9C-101B-9397-08002B2CF9AE}" pid="7" name="editor">
    <vt:lpwstr/>
  </property>
  <property fmtid="{D5CDD505-2E9C-101B-9397-08002B2CF9AE}" pid="8" name="editor_options">
    <vt:lpwstr/>
  </property>
  <property fmtid="{D5CDD505-2E9C-101B-9397-08002B2CF9AE}" pid="9" name="execute">
    <vt:lpwstr/>
  </property>
  <property fmtid="{D5CDD505-2E9C-101B-9397-08002B2CF9AE}" pid="10" name="fig-cap-location">
    <vt:lpwstr>top</vt:lpwstr>
  </property>
  <property fmtid="{D5CDD505-2E9C-101B-9397-08002B2CF9AE}" pid="11" name="geometry">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bl-cap-location">
    <vt:lpwstr>top</vt:lpwstr>
  </property>
  <property fmtid="{D5CDD505-2E9C-101B-9397-08002B2CF9AE}" pid="17" name="toc-title">
    <vt:lpwstr>Índice</vt:lpwstr>
  </property>
</Properties>
</file>